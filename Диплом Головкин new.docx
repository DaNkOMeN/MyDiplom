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B18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Введение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Современный мир постоянно развивается. Частью этого процесса является </w:t>
      </w:r>
      <w:proofErr w:type="spellStart"/>
      <w:r w:rsidRPr="00067825">
        <w:rPr>
          <w:color w:val="000000"/>
          <w:sz w:val="28"/>
          <w:szCs w:val="28"/>
        </w:rPr>
        <w:t>веб-технологии</w:t>
      </w:r>
      <w:proofErr w:type="spellEnd"/>
      <w:r w:rsidRPr="00067825">
        <w:rPr>
          <w:color w:val="000000"/>
          <w:sz w:val="28"/>
          <w:szCs w:val="28"/>
        </w:rPr>
        <w:t xml:space="preserve">, отрицание </w:t>
      </w:r>
      <w:proofErr w:type="gramStart"/>
      <w:r w:rsidRPr="00067825">
        <w:rPr>
          <w:color w:val="000000"/>
          <w:sz w:val="28"/>
          <w:szCs w:val="28"/>
        </w:rPr>
        <w:t>влияния</w:t>
      </w:r>
      <w:proofErr w:type="gramEnd"/>
      <w:r w:rsidRPr="00067825">
        <w:rPr>
          <w:color w:val="000000"/>
          <w:sz w:val="28"/>
          <w:szCs w:val="28"/>
        </w:rPr>
        <w:t xml:space="preserve"> которых невозможно. Все сферы жизни человека, будь то образование, медицина или политика используют современные наработки программистов. Бизнес так же не остался в стороне.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 xml:space="preserve">Одно из множества его проявлений – страхование. </w:t>
      </w:r>
      <w:r>
        <w:rPr>
          <w:color w:val="000000"/>
          <w:sz w:val="28"/>
          <w:szCs w:val="28"/>
        </w:rPr>
        <w:t xml:space="preserve">Страховой рынок содержит большое количество профессионально работающих компаний и перестраховочных обществ, в том числе иностранных и с участием иностранного капитала. Многие из данных организаций </w:t>
      </w:r>
      <w:r w:rsidRPr="00067825">
        <w:rPr>
          <w:color w:val="000000"/>
          <w:sz w:val="28"/>
          <w:szCs w:val="28"/>
        </w:rPr>
        <w:t>для оптимизации своей деятельности и экономии средств, стараются взять но</w:t>
      </w:r>
      <w:r>
        <w:rPr>
          <w:color w:val="000000"/>
          <w:sz w:val="28"/>
          <w:szCs w:val="28"/>
        </w:rPr>
        <w:t xml:space="preserve">вые инструменты на вооружение. </w:t>
      </w:r>
    </w:p>
    <w:p w:rsid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Одной из самых затратных, как с денежной, так и временной</w:t>
      </w:r>
      <w:r>
        <w:rPr>
          <w:color w:val="000000"/>
          <w:sz w:val="28"/>
          <w:szCs w:val="28"/>
        </w:rPr>
        <w:t xml:space="preserve"> </w:t>
      </w:r>
      <w:r w:rsidRPr="00067825">
        <w:rPr>
          <w:color w:val="000000"/>
          <w:sz w:val="28"/>
          <w:szCs w:val="28"/>
        </w:rPr>
        <w:t xml:space="preserve">точки зрения, является импорт данных в систему для дальнейшего хранения и использования ее. При большой </w:t>
      </w:r>
      <w:proofErr w:type="gramStart"/>
      <w:r w:rsidRPr="00067825">
        <w:rPr>
          <w:color w:val="000000"/>
          <w:sz w:val="28"/>
          <w:szCs w:val="28"/>
        </w:rPr>
        <w:t>количестве</w:t>
      </w:r>
      <w:proofErr w:type="gramEnd"/>
      <w:r w:rsidRPr="00067825">
        <w:rPr>
          <w:color w:val="000000"/>
          <w:sz w:val="28"/>
          <w:szCs w:val="28"/>
        </w:rPr>
        <w:t xml:space="preserve"> запросов на изменение данных, сервер может не выдержать и зависнуть.</w:t>
      </w:r>
    </w:p>
    <w:p w:rsidR="00067825" w:rsidRPr="00067825" w:rsidRDefault="00067825" w:rsidP="00067825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 w:rsidRPr="00067825">
        <w:rPr>
          <w:color w:val="000000"/>
          <w:sz w:val="28"/>
          <w:szCs w:val="28"/>
        </w:rPr>
        <w:t>Для того</w:t>
      </w:r>
      <w:proofErr w:type="gramStart"/>
      <w:r w:rsidRPr="00067825">
        <w:rPr>
          <w:color w:val="000000"/>
          <w:sz w:val="28"/>
          <w:szCs w:val="28"/>
        </w:rPr>
        <w:t>,</w:t>
      </w:r>
      <w:proofErr w:type="gramEnd"/>
      <w:r w:rsidRPr="00067825">
        <w:rPr>
          <w:color w:val="000000"/>
          <w:sz w:val="28"/>
          <w:szCs w:val="28"/>
        </w:rPr>
        <w:t xml:space="preserve"> чтобы не произошел во время задачи импорта, необходимо разработать специальный модуль, который будет оптимизировать добавление, обработки, а так же удаление данных из хранилища.</w:t>
      </w:r>
    </w:p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Default="00067825"/>
    <w:p w:rsidR="00067825" w:rsidRPr="00067825" w:rsidRDefault="00067825" w:rsidP="00067825">
      <w:p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1 Анализ предметной области</w:t>
      </w:r>
    </w:p>
    <w:p w:rsidR="00067825" w:rsidRPr="00067825" w:rsidRDefault="00067825" w:rsidP="00067825">
      <w:pPr>
        <w:pStyle w:val="a4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67825"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067825" w:rsidRDefault="00C15A18" w:rsidP="00C15A18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C15A18">
        <w:rPr>
          <w:rFonts w:ascii="Times New Roman" w:hAnsi="Times New Roman" w:cs="Times New Roman"/>
          <w:sz w:val="28"/>
          <w:szCs w:val="28"/>
        </w:rPr>
        <w:t>Страхование – особый вид экономических отношений, призванный обеспечить страховую защиту людей и их инт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15A18">
        <w:rPr>
          <w:rFonts w:ascii="Times New Roman" w:hAnsi="Times New Roman" w:cs="Times New Roman"/>
          <w:sz w:val="28"/>
          <w:szCs w:val="28"/>
        </w:rPr>
        <w:t>ре</w:t>
      </w:r>
      <w:r>
        <w:rPr>
          <w:rFonts w:ascii="Times New Roman" w:hAnsi="Times New Roman" w:cs="Times New Roman"/>
          <w:sz w:val="28"/>
          <w:szCs w:val="28"/>
        </w:rPr>
        <w:t>сов от различного рода опасностей. Суть страхования заключается в том, что человек имеет возможность получить перспективы своеобразной защиты от негативных факторов финансового плана. Услуги страхования предоставляют страховые компании.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Страховая компания — это </w:t>
      </w:r>
      <w:hyperlink r:id="rId6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юридическое лицо</w:t>
        </w:r>
      </w:hyperlink>
      <w:r w:rsidRPr="00C15A18">
        <w:rPr>
          <w:sz w:val="28"/>
          <w:szCs w:val="28"/>
        </w:rPr>
        <w:t> любой организационно-правовой формы, предусмотренной законодательством, созданное для осуществления страховой деятельности (страховая организация и общество </w:t>
      </w:r>
      <w:hyperlink r:id="rId7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взаимного страхования</w:t>
        </w:r>
      </w:hyperlink>
      <w:r w:rsidRPr="00C15A18">
        <w:rPr>
          <w:sz w:val="28"/>
          <w:szCs w:val="28"/>
        </w:rPr>
        <w:t>) и получившее в установленном законом порядке лицензию на осуществление страховой деятельности.</w:t>
      </w:r>
    </w:p>
    <w:p w:rsidR="00C15A18" w:rsidRPr="00C15A18" w:rsidRDefault="00C15A18" w:rsidP="00C15A18">
      <w:pPr>
        <w:pStyle w:val="a3"/>
        <w:shd w:val="clear" w:color="auto" w:fill="FFFFFF"/>
        <w:spacing w:before="0" w:beforeAutospacing="0" w:after="360" w:afterAutospacing="0" w:line="360" w:lineRule="auto"/>
        <w:ind w:firstLine="420"/>
        <w:rPr>
          <w:sz w:val="28"/>
          <w:szCs w:val="28"/>
        </w:rPr>
      </w:pPr>
      <w:r w:rsidRPr="00C15A18">
        <w:rPr>
          <w:sz w:val="28"/>
          <w:szCs w:val="28"/>
        </w:rPr>
        <w:t>Законодательство допускает создание страховых компаний в виде </w:t>
      </w:r>
      <w:hyperlink r:id="rId8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акционерных обществ</w:t>
        </w:r>
      </w:hyperlink>
      <w:r w:rsidRPr="00C15A18">
        <w:rPr>
          <w:sz w:val="28"/>
          <w:szCs w:val="28"/>
        </w:rPr>
        <w:t>, </w:t>
      </w:r>
      <w:hyperlink r:id="rId9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обществ с ограниченной ответственностью</w:t>
        </w:r>
      </w:hyperlink>
      <w:r w:rsidRPr="00C15A18">
        <w:rPr>
          <w:sz w:val="28"/>
          <w:szCs w:val="28"/>
        </w:rPr>
        <w:t>, государственных предприятий. В качестве специфической формы организации страхового дела предусматривается создание обще</w:t>
      </w:r>
      <w:proofErr w:type="gramStart"/>
      <w:r w:rsidRPr="00C15A18">
        <w:rPr>
          <w:sz w:val="28"/>
          <w:szCs w:val="28"/>
        </w:rPr>
        <w:t>ств </w:t>
      </w:r>
      <w:hyperlink r:id="rId10" w:tgtFrame="_blank" w:history="1">
        <w:r w:rsidRPr="00C15A18">
          <w:rPr>
            <w:rStyle w:val="a5"/>
            <w:color w:val="auto"/>
            <w:sz w:val="28"/>
            <w:szCs w:val="28"/>
            <w:u w:val="none"/>
          </w:rPr>
          <w:t>вз</w:t>
        </w:r>
        <w:proofErr w:type="gramEnd"/>
        <w:r w:rsidRPr="00C15A18">
          <w:rPr>
            <w:rStyle w:val="a5"/>
            <w:color w:val="auto"/>
            <w:sz w:val="28"/>
            <w:szCs w:val="28"/>
            <w:u w:val="none"/>
          </w:rPr>
          <w:t>аимного страхования</w:t>
        </w:r>
      </w:hyperlink>
      <w:r w:rsidRPr="00C15A18">
        <w:rPr>
          <w:sz w:val="28"/>
          <w:szCs w:val="28"/>
        </w:rPr>
        <w:t>.</w:t>
      </w:r>
    </w:p>
    <w:p w:rsidR="00C15A18" w:rsidRDefault="00C15A18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сотрудничества со страховой компанией заключается в том, что вы подписываете договор, в рамках которого будете осуществлять определенные выплаты денежных средств за страховку. Если же случится неприятный инцидент, оговоренный в страховом договоре, то компания обязана произвести необходимые финансовые выплаты.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становится понятно, что страхование по своей сути предполагает определенный элемент защиты человека, его интересов и его гражданской ответственности. В настоящий момент появилось существе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ное </w:t>
      </w: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количество компаний, которые способны предоставить вашему вниманию услуги страхования. 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ind w:firstLine="4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1F6C45" w:rsidRDefault="001F6C45" w:rsidP="001F6C45">
      <w:pPr>
        <w:pStyle w:val="a4"/>
        <w:numPr>
          <w:ilvl w:val="1"/>
          <w:numId w:val="2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Основные понятия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Страхова</w:t>
      </w:r>
      <w:r w:rsidRPr="001F6C4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ние</w:t>
      </w:r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— отношения по защите </w:t>
      </w:r>
      <w:hyperlink r:id="rId11" w:tooltip="Имущественный интерес (страхование)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имущественных интересов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tooltip="Физ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физических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и </w:t>
      </w:r>
      <w:hyperlink r:id="rId13" w:tooltip="Юридическое лицо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юридических лиц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 при наступлении определённых событий (</w:t>
      </w:r>
      <w:hyperlink r:id="rId14" w:tooltip="Страховой случай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случаев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) за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счет</w:t>
      </w:r>
      <w:r w:rsidRPr="001F6C45">
        <w:rPr>
          <w:rFonts w:ascii="Times New Roman" w:hAnsi="Times New Roman" w:cs="Times New Roman"/>
          <w:sz w:val="28"/>
          <w:szCs w:val="28"/>
        </w:rPr>
        <w:t xml:space="preserve"> </w:t>
      </w:r>
      <w:hyperlink r:id="rId15" w:tooltip="Страховой фонд" w:history="1">
        <w:r w:rsidRPr="001F6C45">
          <w:rPr>
            <w:rStyle w:val="a5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страховых фондов</w:t>
        </w:r>
      </w:hyperlink>
      <w:r w:rsidRPr="001F6C45">
        <w:rPr>
          <w:rFonts w:ascii="Times New Roman" w:hAnsi="Times New Roman" w:cs="Times New Roman"/>
          <w:sz w:val="28"/>
          <w:szCs w:val="28"/>
          <w:shd w:val="clear" w:color="auto" w:fill="FFFFFF"/>
        </w:rPr>
        <w:t>, формируемых из уплачиваемых ими страховых взносов.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Страховщик – понятие, которое определяет компанию частного или же государственного формата, которая осуществляет проце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на основании четко проработанных и предусмотренных законодательных норм; 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Страхователь – лицо, которое страхует свою ответственность посредством подписания договора. Данное же лицо осуществляет соответствующие выплаты; </w:t>
      </w:r>
    </w:p>
    <w:p w:rsid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Объе</w:t>
      </w:r>
      <w:proofErr w:type="gramStart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 стр</w:t>
      </w:r>
      <w:proofErr w:type="gramEnd"/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ахования - это именно тот элемент, который страхуется. По своей сути, это может быть движимое или же недвижимое имущество, денежные средства, здоровье или же жизнь. В зависимости от вида страхования формируется расчет стоимости взносов; </w:t>
      </w:r>
    </w:p>
    <w:p w:rsidR="001F6C45" w:rsidRDefault="00FD2E56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Договор</w:t>
      </w:r>
      <w:r w:rsidR="001F6C45"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документ, который является основным элементом подтверждения наличия страхования; </w:t>
      </w:r>
    </w:p>
    <w:p w:rsidR="001F6C45" w:rsidRPr="001F6C45" w:rsidRDefault="001F6C45" w:rsidP="001F6C45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F6C4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Случаи страхового характера – возникновение действий, которые провоцируют возможность получения выплат от страховой компании; Возмещение – сумма, которую уплачивает компания в том случае, если возникает страховой случай. </w:t>
      </w:r>
    </w:p>
    <w:p w:rsidR="001F6C45" w:rsidRDefault="001F6C45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FD2E56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D2E56">
        <w:rPr>
          <w:rFonts w:ascii="Times New Roman" w:hAnsi="Times New Roman" w:cs="Times New Roman"/>
          <w:sz w:val="28"/>
          <w:szCs w:val="28"/>
        </w:rPr>
        <w:lastRenderedPageBreak/>
        <w:t>Описание проблемы</w:t>
      </w:r>
    </w:p>
    <w:p w:rsidR="00FD2E56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</w:rPr>
      </w:pPr>
      <w:r w:rsidRPr="00FD2E56">
        <w:rPr>
          <w:rFonts w:ascii="Times New Roman" w:hAnsi="Times New Roman" w:cs="Times New Roman"/>
          <w:color w:val="000000"/>
          <w:sz w:val="28"/>
          <w:szCs w:val="28"/>
        </w:rPr>
        <w:t>Загрузка реестров, обработка, удаление реестров договоров – это сложный процесс, требующий мощного технического обеспечения.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 сожалению, даже при наличии дорогой техники, нагрузка может быть настолько велика, что серверы могут не выдержать и повиснуть. Таким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образом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может остановиться процесс документооборота внутри компании.</w:t>
      </w:r>
    </w:p>
    <w:p w:rsidR="00FD2E56" w:rsidRPr="005F3A69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того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чтобы избавиться от возможности остановить делопроизводство страховой компании необходимо использовать некоторые программные средства, например как брокер сообщений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RabbitMq</w:t>
      </w:r>
      <w:proofErr w:type="spellEnd"/>
      <w:r w:rsidRPr="00FD2E56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Взаимодействие </w:t>
      </w:r>
      <w:r w:rsidR="00AE73FF">
        <w:rPr>
          <w:rFonts w:ascii="Times New Roman" w:hAnsi="Times New Roman" w:cs="Times New Roman"/>
          <w:color w:val="000000"/>
          <w:sz w:val="28"/>
          <w:szCs w:val="28"/>
        </w:rPr>
        <w:t>с модулем показано на рис.</w:t>
      </w:r>
      <w:r w:rsidR="005F3A69">
        <w:rPr>
          <w:rFonts w:ascii="Times New Roman" w:hAnsi="Times New Roman" w:cs="Times New Roman"/>
          <w:color w:val="000000"/>
          <w:sz w:val="28"/>
          <w:szCs w:val="28"/>
          <w:lang w:val="en-US"/>
        </w:rPr>
        <w:t>1.</w:t>
      </w:r>
      <w:r w:rsidR="005F3A69">
        <w:rPr>
          <w:rFonts w:ascii="Times New Roman" w:hAnsi="Times New Roman" w:cs="Times New Roman"/>
          <w:color w:val="00000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6.25pt;height:75.75pt">
            <v:imagedata r:id="rId16" o:title="Взаимодействие"/>
          </v:shape>
        </w:pict>
      </w:r>
      <w:r w:rsidR="005F3A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FD2E56" w:rsidRPr="00AE73FF" w:rsidRDefault="00FD2E56" w:rsidP="00FD2E56">
      <w:pPr>
        <w:pStyle w:val="a4"/>
        <w:ind w:left="420" w:firstLine="288"/>
        <w:rPr>
          <w:rFonts w:ascii="Times New Roman" w:hAnsi="Times New Roman" w:cs="Times New Roman"/>
          <w:color w:val="000000"/>
          <w:sz w:val="24"/>
          <w:szCs w:val="24"/>
        </w:rPr>
      </w:pPr>
      <w:r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Рис </w:t>
      </w:r>
      <w:r w:rsidR="00220724" w:rsidRPr="00220724">
        <w:rPr>
          <w:rFonts w:ascii="Times New Roman" w:hAnsi="Times New Roman" w:cs="Times New Roman"/>
          <w:color w:val="000000"/>
          <w:sz w:val="24"/>
          <w:szCs w:val="24"/>
        </w:rPr>
        <w:t>2.</w:t>
      </w:r>
      <w:r w:rsidR="00220724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220724" w:rsidRPr="00220724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 xml:space="preserve"> Взаимодействие между элементами </w:t>
      </w:r>
      <w:proofErr w:type="gramStart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модуля импорта реестров договоров страховой компании</w:t>
      </w:r>
      <w:proofErr w:type="gramEnd"/>
      <w:r w:rsidR="00AE73FF" w:rsidRPr="00AE73F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FD2E56" w:rsidRPr="00AE73FF" w:rsidRDefault="00FD2E56" w:rsidP="00FD2E56">
      <w:pPr>
        <w:pStyle w:val="a4"/>
        <w:ind w:left="420"/>
        <w:rPr>
          <w:rFonts w:ascii="Times New Roman" w:hAnsi="Times New Roman" w:cs="Times New Roman"/>
          <w:color w:val="000000"/>
          <w:sz w:val="28"/>
          <w:szCs w:val="28"/>
        </w:rPr>
      </w:pPr>
    </w:p>
    <w:p w:rsidR="00FD2E56" w:rsidRPr="00FD2E56" w:rsidRDefault="00FD2E56" w:rsidP="00FD2E56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:rsidR="00FD2E56" w:rsidRPr="00FD2E56" w:rsidRDefault="00FD2E56" w:rsidP="00FD2E56">
      <w:pPr>
        <w:pStyle w:val="a4"/>
        <w:ind w:left="420"/>
        <w:rPr>
          <w:rFonts w:ascii="Times New Roman" w:hAnsi="Times New Roman" w:cs="Times New Roman"/>
          <w:sz w:val="28"/>
          <w:szCs w:val="28"/>
        </w:rPr>
      </w:pPr>
    </w:p>
    <w:p w:rsidR="00BF3937" w:rsidRDefault="00BF3937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Default="00AE73FF" w:rsidP="001F6C45">
      <w:pPr>
        <w:ind w:firstLine="420"/>
        <w:rPr>
          <w:rFonts w:ascii="Times New Roman" w:hAnsi="Times New Roman" w:cs="Times New Roman"/>
          <w:sz w:val="28"/>
          <w:szCs w:val="28"/>
        </w:rPr>
      </w:pPr>
    </w:p>
    <w:p w:rsidR="00AE73FF" w:rsidRPr="00AE73FF" w:rsidRDefault="00AE73FF" w:rsidP="00AE73F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E73FF">
        <w:rPr>
          <w:rFonts w:ascii="Times New Roman" w:hAnsi="Times New Roman" w:cs="Times New Roman"/>
          <w:sz w:val="28"/>
          <w:szCs w:val="28"/>
        </w:rPr>
        <w:t>Обзор аналогов</w:t>
      </w:r>
    </w:p>
    <w:p w:rsidR="00B806D4" w:rsidRPr="00B806D4" w:rsidRDefault="00AE73FF" w:rsidP="00B806D4">
      <w:pPr>
        <w:ind w:firstLine="420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lastRenderedPageBreak/>
        <w:t>При анализе целесообразности создания данного модуля было проведено исследование, результатом которого стало известно, что ни один существующий аналоги не может быть использован. Это обуславливается тем, что не с</w:t>
      </w:r>
      <w:r w:rsidR="00B806D4" w:rsidRPr="00B806D4">
        <w:rPr>
          <w:rFonts w:ascii="Times New Roman" w:hAnsi="Times New Roman" w:cs="Times New Roman"/>
          <w:sz w:val="28"/>
          <w:szCs w:val="28"/>
        </w:rPr>
        <w:t>уществует универсального функционала для</w:t>
      </w:r>
      <w:r w:rsidRPr="00B806D4">
        <w:rPr>
          <w:rFonts w:ascii="Times New Roman" w:hAnsi="Times New Roman" w:cs="Times New Roman"/>
          <w:sz w:val="28"/>
          <w:szCs w:val="28"/>
        </w:rPr>
        <w:t xml:space="preserve"> </w:t>
      </w:r>
      <w:r w:rsidR="00B806D4" w:rsidRPr="00B806D4">
        <w:rPr>
          <w:rFonts w:ascii="Times New Roman" w:hAnsi="Times New Roman" w:cs="Times New Roman"/>
          <w:sz w:val="28"/>
          <w:szCs w:val="28"/>
        </w:rPr>
        <w:t>работы с данным</w:t>
      </w:r>
      <w:r w:rsidR="00B85514">
        <w:rPr>
          <w:rFonts w:ascii="Times New Roman" w:hAnsi="Times New Roman" w:cs="Times New Roman"/>
          <w:sz w:val="28"/>
          <w:szCs w:val="28"/>
        </w:rPr>
        <w:t>и. Использование уже готовых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программных решений приведет к тому, что многие части придется доделывать. Таким образом, вероятность того, что все будет работать успешно</w:t>
      </w:r>
      <w:r w:rsidR="00B85514">
        <w:rPr>
          <w:rFonts w:ascii="Times New Roman" w:hAnsi="Times New Roman" w:cs="Times New Roman"/>
          <w:sz w:val="28"/>
          <w:szCs w:val="28"/>
        </w:rPr>
        <w:t>,</w:t>
      </w:r>
      <w:r w:rsidR="00B806D4" w:rsidRPr="00B806D4">
        <w:rPr>
          <w:rFonts w:ascii="Times New Roman" w:hAnsi="Times New Roman" w:cs="Times New Roman"/>
          <w:sz w:val="28"/>
          <w:szCs w:val="28"/>
        </w:rPr>
        <w:t xml:space="preserve"> уменьшается.</w:t>
      </w: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B806D4">
        <w:rPr>
          <w:rFonts w:ascii="Times New Roman" w:hAnsi="Times New Roman" w:cs="Times New Roman"/>
          <w:sz w:val="28"/>
          <w:szCs w:val="28"/>
        </w:rPr>
        <w:t>По этим причинам проще и выгоднее разработать собственное программное обеспечение для реализации потребностей конкретной системы. Таким образом, аналогов, способных реализовать аналогичный функционал, не существует.</w:t>
      </w: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Default="00B806D4" w:rsidP="00B806D4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B806D4" w:rsidRPr="00B806D4" w:rsidRDefault="00B806D4" w:rsidP="00B80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 </w:t>
      </w:r>
      <w:r w:rsidRPr="00B806D4">
        <w:rPr>
          <w:rFonts w:ascii="Times New Roman" w:hAnsi="Times New Roman" w:cs="Times New Roman"/>
          <w:sz w:val="32"/>
          <w:szCs w:val="32"/>
        </w:rPr>
        <w:t>Программная документация</w:t>
      </w:r>
    </w:p>
    <w:p w:rsidR="00B806D4" w:rsidRPr="00B806D4" w:rsidRDefault="00B806D4" w:rsidP="00B806D4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lastRenderedPageBreak/>
        <w:t>4.1 Техническое задание на программное обеспечение</w:t>
      </w:r>
    </w:p>
    <w:p w:rsidR="00B806D4" w:rsidRPr="00B806D4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 Общие сведения</w:t>
      </w:r>
    </w:p>
    <w:p w:rsidR="00B806D4" w:rsidRPr="00B806D4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B806D4">
        <w:rPr>
          <w:rFonts w:ascii="Times New Roman" w:hAnsi="Times New Roman" w:cs="Times New Roman"/>
          <w:sz w:val="32"/>
          <w:szCs w:val="32"/>
        </w:rPr>
        <w:t>4.1.1.1 Полное название системы и её условные обозначения</w:t>
      </w:r>
    </w:p>
    <w:p w:rsidR="00B806D4" w:rsidRDefault="00B806D4" w:rsidP="00C17A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системы: Модуль импорта и корректировки реестров договоров страховой компании.</w:t>
      </w:r>
    </w:p>
    <w:p w:rsidR="00B806D4" w:rsidRDefault="00B806D4" w:rsidP="00C17ADC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 xml:space="preserve">Краткое название системы: </w:t>
      </w:r>
      <w:r w:rsidR="0003205D">
        <w:rPr>
          <w:rFonts w:ascii="Times New Roman" w:hAnsi="Times New Roman" w:cs="Times New Roman"/>
          <w:sz w:val="28"/>
          <w:szCs w:val="28"/>
        </w:rPr>
        <w:t>Модуль загрузки</w:t>
      </w:r>
      <w:r w:rsidRPr="00B806D4">
        <w:rPr>
          <w:rFonts w:ascii="Times New Roman" w:hAnsi="Times New Roman" w:cs="Times New Roman"/>
          <w:sz w:val="28"/>
          <w:szCs w:val="28"/>
        </w:rPr>
        <w:t xml:space="preserve"> реестров</w:t>
      </w:r>
      <w:r>
        <w:rPr>
          <w:rFonts w:ascii="Times New Roman" w:hAnsi="Times New Roman" w:cs="Times New Roman"/>
          <w:color w:val="CE181E"/>
          <w:sz w:val="28"/>
          <w:szCs w:val="28"/>
        </w:rPr>
        <w:t>.</w:t>
      </w:r>
    </w:p>
    <w:p w:rsidR="00AE73FF" w:rsidRDefault="00B806D4" w:rsidP="00C17ADC">
      <w:pPr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4.1.1.2 Перечень документов, на основании которых создается системы, кем и когда утверждены эти документы</w:t>
      </w:r>
    </w:p>
    <w:p w:rsidR="00C17ADC" w:rsidRP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Основанием для разработки интеграционного шлюза являются следующие документы и нормативные акты:</w:t>
      </w:r>
    </w:p>
    <w:p w:rsidR="00C17ADC" w:rsidRPr="00C17ADC" w:rsidRDefault="00C17ADC" w:rsidP="00C17AD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1. Заказ для ООО «</w:t>
      </w:r>
      <w:proofErr w:type="spellStart"/>
      <w:r w:rsidRPr="00C17ADC">
        <w:rPr>
          <w:rFonts w:ascii="Times New Roman" w:hAnsi="Times New Roman" w:cs="Times New Roman"/>
          <w:sz w:val="28"/>
          <w:szCs w:val="28"/>
        </w:rPr>
        <w:t>БиАйВи</w:t>
      </w:r>
      <w:proofErr w:type="spellEnd"/>
      <w:r w:rsidRPr="00C17ADC">
        <w:rPr>
          <w:rFonts w:ascii="Times New Roman" w:hAnsi="Times New Roman" w:cs="Times New Roman"/>
          <w:sz w:val="28"/>
          <w:szCs w:val="28"/>
        </w:rPr>
        <w:t xml:space="preserve">» на создание </w:t>
      </w:r>
      <w:r>
        <w:rPr>
          <w:rFonts w:ascii="Times New Roman" w:hAnsi="Times New Roman" w:cs="Times New Roman"/>
          <w:sz w:val="28"/>
          <w:szCs w:val="28"/>
        </w:rPr>
        <w:t>модуля и корректировки реестров договоров</w:t>
      </w:r>
      <w:r w:rsidRPr="00C17ADC">
        <w:rPr>
          <w:rFonts w:ascii="Times New Roman" w:hAnsi="Times New Roman" w:cs="Times New Roman"/>
          <w:sz w:val="28"/>
          <w:szCs w:val="28"/>
        </w:rPr>
        <w:t xml:space="preserve"> от </w:t>
      </w:r>
      <w:r>
        <w:rPr>
          <w:rFonts w:ascii="Times New Roman" w:hAnsi="Times New Roman" w:cs="Times New Roman"/>
          <w:sz w:val="28"/>
          <w:szCs w:val="28"/>
        </w:rPr>
        <w:t>10 июня 2018</w:t>
      </w:r>
      <w:r w:rsidRPr="00C17ADC">
        <w:rPr>
          <w:rFonts w:ascii="Times New Roman" w:hAnsi="Times New Roman" w:cs="Times New Roman"/>
          <w:sz w:val="28"/>
          <w:szCs w:val="28"/>
        </w:rPr>
        <w:t xml:space="preserve"> года. Заказчик: ООО СК «Сбербанк страхование»</w:t>
      </w:r>
    </w:p>
    <w:p w:rsidR="00C17ADC" w:rsidRDefault="00C17ADC" w:rsidP="00C17ADC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 Функциональные требования</w:t>
      </w:r>
      <w:r w:rsidRPr="00C17ADC">
        <w:rPr>
          <w:rFonts w:ascii="Times New Roman" w:hAnsi="Times New Roman" w:cs="Times New Roman"/>
          <w:sz w:val="28"/>
          <w:szCs w:val="28"/>
        </w:rPr>
        <w:t>, присланные заказчиком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4.1.1.3 </w:t>
      </w:r>
      <w:bookmarkStart w:id="0" w:name="_Toc514712595"/>
      <w:bookmarkStart w:id="1" w:name="_Toc514712843"/>
      <w:bookmarkStart w:id="2" w:name="_Toc514712884"/>
      <w:bookmarkStart w:id="3" w:name="_Toc514713011"/>
      <w:bookmarkStart w:id="4" w:name="_Toc514880334"/>
      <w:bookmarkStart w:id="5" w:name="_Toc514880770"/>
      <w:bookmarkStart w:id="6" w:name="_Toc515492865"/>
      <w:bookmarkStart w:id="7" w:name="_Toc517133098"/>
      <w:r w:rsidRPr="00C17ADC">
        <w:rPr>
          <w:szCs w:val="32"/>
        </w:rPr>
        <w:t>Порядок оформления и предъявления заказчику результатов работы по созданию системы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C17ADC" w:rsidRDefault="00C17ADC" w:rsidP="00C17AD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Передается в виде функционирующего комплекса на базе средств вычислительной техники заказчик</w:t>
      </w:r>
      <w:proofErr w:type="gramStart"/>
      <w:r w:rsidRPr="00C17ADC">
        <w:rPr>
          <w:rFonts w:ascii="Times New Roman" w:hAnsi="Times New Roman" w:cs="Times New Roman"/>
          <w:sz w:val="28"/>
          <w:szCs w:val="28"/>
        </w:rPr>
        <w:t>а ООО</w:t>
      </w:r>
      <w:proofErr w:type="gramEnd"/>
      <w:r w:rsidRPr="00C17ADC">
        <w:rPr>
          <w:rFonts w:ascii="Times New Roman" w:hAnsi="Times New Roman" w:cs="Times New Roman"/>
          <w:sz w:val="28"/>
          <w:szCs w:val="28"/>
        </w:rPr>
        <w:t xml:space="preserve"> СК «Сбербанк страхование» в сроки, установленные договором.</w:t>
      </w:r>
    </w:p>
    <w:p w:rsidR="00C17ADC" w:rsidRPr="00C17ADC" w:rsidRDefault="00C17ADC" w:rsidP="00C17ADC">
      <w:pPr>
        <w:pStyle w:val="4"/>
        <w:numPr>
          <w:ilvl w:val="0"/>
          <w:numId w:val="0"/>
        </w:numPr>
        <w:rPr>
          <w:szCs w:val="32"/>
        </w:rPr>
      </w:pPr>
      <w:r w:rsidRPr="00C17ADC">
        <w:rPr>
          <w:rFonts w:cs="Times New Roman"/>
          <w:szCs w:val="32"/>
        </w:rPr>
        <w:t xml:space="preserve">4.1.1.4 </w:t>
      </w:r>
      <w:bookmarkStart w:id="8" w:name="_Toc514712596"/>
      <w:bookmarkStart w:id="9" w:name="_Toc514712844"/>
      <w:bookmarkStart w:id="10" w:name="_Toc514712885"/>
      <w:bookmarkStart w:id="11" w:name="_Toc514713012"/>
      <w:bookmarkStart w:id="12" w:name="_Toc514880335"/>
      <w:bookmarkStart w:id="13" w:name="_Toc514880771"/>
      <w:bookmarkStart w:id="14" w:name="_Toc515492866"/>
      <w:bookmarkStart w:id="15" w:name="_Toc517133099"/>
      <w:r w:rsidRPr="00C17ADC">
        <w:rPr>
          <w:szCs w:val="32"/>
        </w:rPr>
        <w:t>Перечень нормативно-тех</w:t>
      </w:r>
      <w:r>
        <w:rPr>
          <w:szCs w:val="32"/>
        </w:rPr>
        <w:t xml:space="preserve">нических документов, </w:t>
      </w:r>
      <w:r w:rsidRPr="00C17ADC">
        <w:rPr>
          <w:szCs w:val="32"/>
        </w:rPr>
        <w:t>методических материалов, использованных при разработке ТЗ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C17ADC" w:rsidRPr="00C17ADC" w:rsidRDefault="00C17ADC" w:rsidP="00C17ADC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t>ГОСТ 19.201-78. Техническое задание. Требования к содержанию и оформлению</w:t>
      </w:r>
    </w:p>
    <w:p w:rsidR="00C17ADC" w:rsidRDefault="00C17ADC" w:rsidP="00C17ADC">
      <w:pPr>
        <w:numPr>
          <w:ilvl w:val="0"/>
          <w:numId w:val="4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17ADC">
        <w:rPr>
          <w:rFonts w:ascii="Times New Roman" w:hAnsi="Times New Roman" w:cs="Times New Roman"/>
          <w:sz w:val="28"/>
          <w:szCs w:val="28"/>
        </w:rPr>
        <w:lastRenderedPageBreak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</w:t>
      </w:r>
    </w:p>
    <w:p w:rsidR="00C17ADC" w:rsidRPr="00C17ADC" w:rsidRDefault="00C17ADC" w:rsidP="00C17ADC">
      <w:pPr>
        <w:spacing w:after="0"/>
        <w:contextualSpacing/>
        <w:jc w:val="both"/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 Назначение и цели создания системы</w:t>
      </w:r>
    </w:p>
    <w:p w:rsidR="00C17ADC" w:rsidRPr="00C17ADC" w:rsidRDefault="00C17ADC" w:rsidP="00C17ADC">
      <w:pPr>
        <w:rPr>
          <w:rFonts w:ascii="Times New Roman" w:hAnsi="Times New Roman" w:cs="Times New Roman"/>
          <w:sz w:val="32"/>
          <w:szCs w:val="32"/>
        </w:rPr>
      </w:pPr>
      <w:r w:rsidRPr="00C17ADC">
        <w:rPr>
          <w:rFonts w:ascii="Times New Roman" w:hAnsi="Times New Roman" w:cs="Times New Roman"/>
          <w:sz w:val="32"/>
          <w:szCs w:val="32"/>
        </w:rPr>
        <w:t>4.1.2.1 Назначение системы</w:t>
      </w:r>
    </w:p>
    <w:p w:rsidR="00C17ADC" w:rsidRDefault="00C17ADC" w:rsidP="0003205D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 компании предназначен для автоматизации процесса работы с реестрами</w:t>
      </w:r>
      <w:r w:rsidR="0003205D">
        <w:rPr>
          <w:rFonts w:ascii="Times New Roman" w:hAnsi="Times New Roman" w:cs="Times New Roman"/>
          <w:sz w:val="28"/>
          <w:szCs w:val="28"/>
        </w:rPr>
        <w:t xml:space="preserve"> договоров, в части исполнения </w:t>
      </w:r>
      <w:r>
        <w:rPr>
          <w:rFonts w:ascii="Times New Roman" w:hAnsi="Times New Roman" w:cs="Times New Roman"/>
          <w:sz w:val="28"/>
          <w:szCs w:val="28"/>
        </w:rPr>
        <w:t>процессов</w:t>
      </w:r>
      <w:r w:rsidR="0003205D">
        <w:rPr>
          <w:rFonts w:ascii="Times New Roman" w:hAnsi="Times New Roman" w:cs="Times New Roman"/>
          <w:sz w:val="28"/>
          <w:szCs w:val="28"/>
        </w:rPr>
        <w:t xml:space="preserve"> ведения учета, обработки и добавления договоров, а так же нахождения ошибок, содержащихся в договоре</w:t>
      </w:r>
    </w:p>
    <w:p w:rsidR="00C17ADC" w:rsidRDefault="00C17ADC" w:rsidP="00C17A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CE181E"/>
          <w:sz w:val="28"/>
          <w:szCs w:val="28"/>
        </w:rPr>
        <w:tab/>
      </w:r>
      <w:r w:rsidRPr="0003205D">
        <w:rPr>
          <w:rFonts w:ascii="Times New Roman" w:hAnsi="Times New Roman" w:cs="Times New Roman"/>
          <w:sz w:val="28"/>
          <w:szCs w:val="28"/>
        </w:rPr>
        <w:t>Модуль импорта и корректировки РД страховой компании предполагается использовать для упрощения процесса интеграции договоров.</w:t>
      </w:r>
    </w:p>
    <w:p w:rsidR="0003205D" w:rsidRDefault="0003205D" w:rsidP="00C17ADC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4.1.2.2 Цели создания системы</w:t>
      </w:r>
    </w:p>
    <w:p w:rsid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3205D">
        <w:rPr>
          <w:rFonts w:ascii="Times New Roman" w:hAnsi="Times New Roman" w:cs="Times New Roman"/>
          <w:sz w:val="28"/>
          <w:szCs w:val="28"/>
        </w:rPr>
        <w:t>Основными целями создания программного продукта являются упрощение ведения учета договоров, автоматизация в процессе о</w:t>
      </w:r>
      <w:r w:rsidR="00FE22FB">
        <w:rPr>
          <w:rFonts w:ascii="Times New Roman" w:hAnsi="Times New Roman" w:cs="Times New Roman"/>
          <w:sz w:val="28"/>
          <w:szCs w:val="28"/>
        </w:rPr>
        <w:t>бработки и добавления договоров</w:t>
      </w:r>
      <w:r w:rsidRPr="0003205D">
        <w:rPr>
          <w:rFonts w:ascii="Times New Roman" w:hAnsi="Times New Roman" w:cs="Times New Roman"/>
          <w:sz w:val="28"/>
          <w:szCs w:val="28"/>
        </w:rPr>
        <w:t>, а так же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3205D">
        <w:rPr>
          <w:rFonts w:ascii="Times New Roman" w:hAnsi="Times New Roman" w:cs="Times New Roman"/>
          <w:sz w:val="28"/>
          <w:szCs w:val="28"/>
        </w:rPr>
        <w:t>овышение качества облуживания клиентов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 w:rsidRPr="0003205D">
        <w:rPr>
          <w:rFonts w:ascii="Times New Roman" w:hAnsi="Times New Roman" w:cs="Times New Roman"/>
          <w:sz w:val="32"/>
          <w:szCs w:val="32"/>
        </w:rPr>
        <w:t>4.1.3 Требования к системе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4.1.3.1 Требования к структуре и функционированию системы</w:t>
      </w:r>
    </w:p>
    <w:p w:rsidR="0003205D" w:rsidRDefault="0003205D" w:rsidP="000320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состав модуль импорта и корректировки реестров договоров должны входить следующие компоненты: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аутентификации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загрузки данных</w:t>
      </w:r>
    </w:p>
    <w:p w:rsid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обработки данных</w:t>
      </w:r>
    </w:p>
    <w:p w:rsidR="0003205D" w:rsidRPr="0003205D" w:rsidRDefault="0003205D" w:rsidP="0003205D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Модуль удаления данных</w:t>
      </w:r>
    </w:p>
    <w:p w:rsidR="0003205D" w:rsidRDefault="0003205D" w:rsidP="0003205D">
      <w:pPr>
        <w:pStyle w:val="a4"/>
        <w:ind w:left="1065"/>
      </w:pPr>
    </w:p>
    <w:p w:rsidR="0003205D" w:rsidRPr="0003205D" w:rsidRDefault="0003205D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частей модуля загрузки реестров показана на рисунках 2,3,4.</w:t>
      </w:r>
    </w:p>
    <w:p w:rsidR="0003205D" w:rsidRPr="0003205D" w:rsidRDefault="005F3A69" w:rsidP="000320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57A28">
        <w:rPr>
          <w:rFonts w:ascii="Times New Roman" w:hAnsi="Times New Roman" w:cs="Times New Roman"/>
          <w:sz w:val="28"/>
          <w:szCs w:val="28"/>
        </w:rPr>
        <w:pict>
          <v:shape id="_x0000_i1025" type="#_x0000_t75" style="width:467.25pt;height:400.5pt">
            <v:imagedata r:id="rId17" o:title="Загрузка реестра"/>
          </v:shape>
        </w:pict>
      </w:r>
    </w:p>
    <w:p w:rsidR="0003205D" w:rsidRPr="0003205D" w:rsidRDefault="0003205D" w:rsidP="00C17ADC">
      <w:pPr>
        <w:rPr>
          <w:sz w:val="32"/>
          <w:szCs w:val="32"/>
        </w:rPr>
      </w:pPr>
    </w:p>
    <w:p w:rsidR="00C17ADC" w:rsidRPr="00E21B26" w:rsidRDefault="0003205D" w:rsidP="00E21B26">
      <w:pPr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2. Архитектура </w:t>
      </w:r>
      <w:r w:rsidR="00E21B26"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>модуля загрузки реестров договоров</w:t>
      </w:r>
    </w:p>
    <w:p w:rsidR="0003205D" w:rsidRPr="00E21B26" w:rsidRDefault="005F3A69" w:rsidP="00E21B26">
      <w:pPr>
        <w:jc w:val="center"/>
        <w:rPr>
          <w:rFonts w:ascii="Times New Roman" w:hAnsi="Times New Roman" w:cs="Times New Roman"/>
          <w:sz w:val="24"/>
          <w:szCs w:val="24"/>
        </w:rPr>
      </w:pPr>
      <w:r w:rsidRPr="00F57A28">
        <w:rPr>
          <w:rFonts w:ascii="Times New Roman" w:hAnsi="Times New Roman" w:cs="Times New Roman"/>
          <w:sz w:val="24"/>
          <w:szCs w:val="24"/>
        </w:rPr>
        <w:lastRenderedPageBreak/>
        <w:pict>
          <v:shape id="_x0000_i1026" type="#_x0000_t75" style="width:460.5pt;height:379.5pt">
            <v:imagedata r:id="rId18" o:title="Обработка реестра"/>
          </v:shape>
        </w:pict>
      </w:r>
    </w:p>
    <w:p w:rsidR="00C17ADC" w:rsidRPr="00E21B26" w:rsidRDefault="00E21B26" w:rsidP="00E21B26">
      <w:pPr>
        <w:tabs>
          <w:tab w:val="left" w:pos="183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под</w:t>
      </w:r>
      <w:r w:rsidRPr="00E21B26">
        <w:rPr>
          <w:rFonts w:ascii="Times New Roman" w:hAnsi="Times New Roman" w:cs="Times New Roman"/>
          <w:sz w:val="24"/>
          <w:szCs w:val="24"/>
        </w:rPr>
        <w:t xml:space="preserve">модуля обработки реестров договоров / </w:t>
      </w:r>
      <w:r>
        <w:rPr>
          <w:rFonts w:ascii="Times New Roman" w:hAnsi="Times New Roman" w:cs="Times New Roman"/>
          <w:sz w:val="24"/>
          <w:szCs w:val="24"/>
        </w:rPr>
        <w:t>договора</w:t>
      </w:r>
      <w:proofErr w:type="gramEnd"/>
    </w:p>
    <w:p w:rsidR="00E21B26" w:rsidRDefault="005F3A69" w:rsidP="00C17ADC">
      <w:pPr>
        <w:rPr>
          <w:rFonts w:ascii="Times New Roman" w:hAnsi="Times New Roman" w:cs="Times New Roman"/>
          <w:sz w:val="28"/>
          <w:szCs w:val="28"/>
        </w:rPr>
      </w:pPr>
      <w:r w:rsidRPr="00F57A28">
        <w:rPr>
          <w:rFonts w:ascii="Times New Roman" w:hAnsi="Times New Roman" w:cs="Times New Roman"/>
          <w:sz w:val="28"/>
          <w:szCs w:val="28"/>
        </w:rPr>
        <w:lastRenderedPageBreak/>
        <w:pict>
          <v:shape id="_x0000_i1027" type="#_x0000_t75" style="width:467.25pt;height:306.75pt">
            <v:imagedata r:id="rId19" o:title="Удаление реестра"/>
          </v:shape>
        </w:pict>
      </w:r>
    </w:p>
    <w:p w:rsidR="00C17ADC" w:rsidRDefault="00E21B26" w:rsidP="00E21B26">
      <w:pPr>
        <w:tabs>
          <w:tab w:val="left" w:pos="30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21B26">
        <w:rPr>
          <w:rFonts w:ascii="Times New Roman" w:hAnsi="Times New Roman" w:cs="Times New Roman"/>
          <w:sz w:val="24"/>
          <w:szCs w:val="24"/>
        </w:rPr>
        <w:t xml:space="preserve">Рисунок 3. Архитектура </w:t>
      </w:r>
      <w:proofErr w:type="gramStart"/>
      <w:r w:rsidRPr="00E21B26">
        <w:rPr>
          <w:rFonts w:ascii="Times New Roman" w:hAnsi="Times New Roman" w:cs="Times New Roman"/>
          <w:sz w:val="24"/>
          <w:szCs w:val="24"/>
        </w:rPr>
        <w:t>подмодуля удаления реестра договоров / договора</w:t>
      </w:r>
      <w:proofErr w:type="gramEnd"/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 данными между компонентами системы происходит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E21B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сообщений</w:t>
      </w:r>
      <w:r w:rsidRPr="00E21B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базой данных используется язык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4.1.3.2 Общие требования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Ниже представлены требования, присланные заказчиком: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Разработка функционала должна соответствовать установленной архитектуре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Функционал должен использовать готовые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микросервисы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 xml:space="preserve"> и окружение системы</w:t>
      </w:r>
    </w:p>
    <w:p w:rsidR="00E21B26" w:rsidRPr="00E21B26" w:rsidRDefault="00E21B26" w:rsidP="00E21B26">
      <w:pPr>
        <w:numPr>
          <w:ilvl w:val="0"/>
          <w:numId w:val="8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Функционал должен использовать существующую структуру БД в части хранения договоров, продуктов и справочников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При вызове методов сервисов выполняется проверка: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Авторизация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lastRenderedPageBreak/>
        <w:t>Прав доступа к сервису для авторизованного пользователя</w:t>
      </w:r>
    </w:p>
    <w:p w:rsidR="00E21B26" w:rsidRPr="00E21B26" w:rsidRDefault="00E21B26" w:rsidP="00E21B26">
      <w:pPr>
        <w:numPr>
          <w:ilvl w:val="0"/>
          <w:numId w:val="9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Прав доступа к методам сервиса для авторизованного пользователя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4.1.3.3 Правила вызова </w:t>
      </w:r>
      <w:proofErr w:type="spellStart"/>
      <w:r>
        <w:rPr>
          <w:rFonts w:ascii="Times New Roman" w:hAnsi="Times New Roman" w:cs="Times New Roman"/>
          <w:sz w:val="32"/>
          <w:szCs w:val="32"/>
        </w:rPr>
        <w:t>веб-сервиса</w:t>
      </w:r>
      <w:proofErr w:type="spellEnd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Вызов методов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построен на двухуровневой модели запроса:</w:t>
      </w:r>
    </w:p>
    <w:p w:rsidR="00E21B26" w:rsidRPr="00E21B26" w:rsidRDefault="00E21B26" w:rsidP="00E21B26">
      <w:pPr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Обращение – заголовок запроса</w:t>
      </w:r>
    </w:p>
    <w:p w:rsidR="00E21B26" w:rsidRPr="00E21B26" w:rsidRDefault="00E21B26" w:rsidP="00E21B26">
      <w:pPr>
        <w:numPr>
          <w:ilvl w:val="0"/>
          <w:numId w:val="10"/>
        </w:num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Данные для обработки – содержимое запроса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Процесс разбора запроса к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-сервису состоит из двух этапов:</w:t>
      </w:r>
    </w:p>
    <w:p w:rsidR="00E21B26" w:rsidRPr="00E21B26" w:rsidRDefault="00E21B26" w:rsidP="00E21B26">
      <w:pPr>
        <w:numPr>
          <w:ilvl w:val="0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Анализ обращения – прием данных и выполнение проверок</w:t>
      </w:r>
    </w:p>
    <w:p w:rsidR="00E21B26" w:rsidRPr="00E21B26" w:rsidRDefault="00E21B26" w:rsidP="00E21B26">
      <w:pPr>
        <w:numPr>
          <w:ilvl w:val="1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авторизованного пользователя к методу сервиса</w:t>
      </w:r>
    </w:p>
    <w:p w:rsidR="00E21B26" w:rsidRPr="00E21B26" w:rsidRDefault="00E21B26" w:rsidP="00E21B26">
      <w:pPr>
        <w:numPr>
          <w:ilvl w:val="1"/>
          <w:numId w:val="11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Собственные проверки метода сервиса</w:t>
      </w:r>
    </w:p>
    <w:p w:rsidR="00E21B26" w:rsidRPr="00E21B26" w:rsidRDefault="00E21B26" w:rsidP="00E21B26">
      <w:pPr>
        <w:numPr>
          <w:ilvl w:val="0"/>
          <w:numId w:val="11"/>
        </w:numPr>
        <w:spacing w:after="0"/>
        <w:ind w:left="709" w:hanging="283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Исполнение метода сервиса – анализ переданных данных, форматно-логический контроль и непосредственно обработка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Ответ </w:t>
      </w:r>
      <w:r w:rsidRPr="00E21B26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21B26">
        <w:rPr>
          <w:rFonts w:ascii="Times New Roman" w:hAnsi="Times New Roman" w:cs="Times New Roman"/>
          <w:sz w:val="28"/>
          <w:szCs w:val="28"/>
        </w:rPr>
        <w:t>-сервиса представляет собой двухуровневую структуру:</w:t>
      </w:r>
    </w:p>
    <w:p w:rsidR="00E21B26" w:rsidRPr="00E21B26" w:rsidRDefault="00E21B26" w:rsidP="00E21B26">
      <w:pPr>
        <w:numPr>
          <w:ilvl w:val="0"/>
          <w:numId w:val="12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Отчет по обращению к сервису</w:t>
      </w:r>
    </w:p>
    <w:p w:rsidR="00E21B26" w:rsidRPr="00E21B26" w:rsidRDefault="00E21B26" w:rsidP="00E21B26">
      <w:pPr>
        <w:numPr>
          <w:ilvl w:val="0"/>
          <w:numId w:val="12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Результат обработки переданных данных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Ключевым блоком для каждого уровня является «статус», в котором указывается: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numPr>
          <w:ilvl w:val="0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Детализация – список подробной информации по состоянию:</w:t>
      </w:r>
    </w:p>
    <w:p w:rsidR="00E21B26" w:rsidRPr="00E21B26" w:rsidRDefault="00E21B26" w:rsidP="00E21B26">
      <w:pPr>
        <w:numPr>
          <w:ilvl w:val="1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Код</w:t>
      </w:r>
    </w:p>
    <w:p w:rsidR="00E21B26" w:rsidRPr="00E21B26" w:rsidRDefault="00E21B26" w:rsidP="00E21B26">
      <w:pPr>
        <w:numPr>
          <w:ilvl w:val="1"/>
          <w:numId w:val="13"/>
        </w:numPr>
        <w:spacing w:after="0"/>
        <w:ind w:firstLine="66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Текст</w:t>
      </w:r>
    </w:p>
    <w:p w:rsidR="00E21B26" w:rsidRP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E21B26">
        <w:rPr>
          <w:rFonts w:ascii="Times New Roman" w:hAnsi="Times New Roman" w:cs="Times New Roman"/>
          <w:sz w:val="32"/>
          <w:szCs w:val="32"/>
        </w:rPr>
        <w:t>4.1.3.4 Установленный формат ответа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пункты …</w:t>
      </w:r>
    </w:p>
    <w:p w:rsidR="00E21B26" w:rsidRPr="0098578A" w:rsidRDefault="00E21B26" w:rsidP="00E21B26">
      <w:pPr>
        <w:pStyle w:val="3"/>
        <w:numPr>
          <w:ilvl w:val="0"/>
          <w:numId w:val="0"/>
        </w:numPr>
        <w:ind w:left="720" w:hanging="720"/>
      </w:pPr>
      <w:bookmarkStart w:id="16" w:name="_Toc514712610"/>
      <w:bookmarkStart w:id="17" w:name="_Toc514712858"/>
      <w:bookmarkStart w:id="18" w:name="_Toc514712899"/>
      <w:bookmarkStart w:id="19" w:name="_Toc514713026"/>
      <w:bookmarkStart w:id="20" w:name="_Toc514880349"/>
      <w:bookmarkStart w:id="21" w:name="_Toc514880785"/>
      <w:bookmarkStart w:id="22" w:name="_Toc515492880"/>
      <w:bookmarkStart w:id="23" w:name="_Toc517133113"/>
      <w:r>
        <w:lastRenderedPageBreak/>
        <w:t xml:space="preserve">4.1.4 </w:t>
      </w:r>
      <w:r w:rsidRPr="0098578A">
        <w:t>Перспективы развития, модернизации системы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Система должна реализовывать возможность дальнейшей модернизации как программного обеспечения, так комплекса технических средств.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Также необходимо предусмотреть возможность увеличения производительности системы путем её масштабирования.</w:t>
      </w:r>
    </w:p>
    <w:p w:rsidR="00E21B26" w:rsidRDefault="00E21B26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4.1.5 Требования к информационному обеспечению системы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поддерживать кодирование хранимой и обрабатываемой информации в соответствии с общероссийскими классификаторами (там, где они применимы).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Доступ к данным должен быть предоставлен только авторизованным пользователям с учетом их служебных полномочий, а также с учетом категории запрашиваемой информации.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>Структура базы данных должна быть организована рациональным способом, исключающим единовременную полную выгрузку информации, содержащейся в базе данных системы.</w:t>
      </w:r>
    </w:p>
    <w:p w:rsidR="00E21B26" w:rsidRPr="00E21B26" w:rsidRDefault="00E21B26" w:rsidP="00E21B2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21B26">
        <w:rPr>
          <w:rFonts w:ascii="Times New Roman" w:hAnsi="Times New Roman" w:cs="Times New Roman"/>
          <w:sz w:val="28"/>
          <w:szCs w:val="28"/>
        </w:rPr>
        <w:t xml:space="preserve">Технические должны средства, использовать обеспечивающие современные технологии, хранение информации, позволяющие обеспечить повышенную надежность хранения данных и оперативную замену оборудования (распределенная избыточная запись/считывание данных; </w:t>
      </w:r>
      <w:proofErr w:type="spellStart"/>
      <w:r w:rsidRPr="00E21B26">
        <w:rPr>
          <w:rFonts w:ascii="Times New Roman" w:hAnsi="Times New Roman" w:cs="Times New Roman"/>
          <w:sz w:val="28"/>
          <w:szCs w:val="28"/>
        </w:rPr>
        <w:t>зеркалирование</w:t>
      </w:r>
      <w:proofErr w:type="spellEnd"/>
      <w:r w:rsidRPr="00E21B26">
        <w:rPr>
          <w:rFonts w:ascii="Times New Roman" w:hAnsi="Times New Roman" w:cs="Times New Roman"/>
          <w:sz w:val="28"/>
          <w:szCs w:val="28"/>
        </w:rPr>
        <w:t>; независимые дисковые массивы; кластеризация).</w:t>
      </w:r>
    </w:p>
    <w:p w:rsidR="00E21B26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lastRenderedPageBreak/>
        <w:t>4.1.6 Требования к программному обеспечению системы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Используемое при разработке программное обеспечение и библиотеки программных кодов должны иметь широкое распространение, быть общедоступными и использоваться в промышленных масштабах.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4.1.7 Требования к техническому обеспечению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В состав технического обеспечения должны входить следующие технические средства: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Сервер БД</w:t>
      </w:r>
    </w:p>
    <w:p w:rsidR="00D719D1" w:rsidRDefault="00D719D1" w:rsidP="00D719D1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- Сервер приложений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</w:rPr>
        <w:t>Веб-сервер</w:t>
      </w:r>
      <w:proofErr w:type="spellEnd"/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</w:t>
      </w:r>
      <w:proofErr w:type="spellStart"/>
      <w:r>
        <w:rPr>
          <w:color w:val="000000"/>
          <w:sz w:val="28"/>
          <w:szCs w:val="28"/>
          <w:lang w:val="en-US"/>
        </w:rPr>
        <w:t>RabbitMq</w:t>
      </w:r>
      <w:proofErr w:type="spellEnd"/>
      <w:r w:rsidRPr="000A66CD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сервер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ПК пользователей</w:t>
      </w:r>
      <w:r>
        <w:rPr>
          <w:noProof/>
          <w:color w:val="000000"/>
          <w:sz w:val="28"/>
          <w:szCs w:val="28"/>
        </w:rPr>
        <w:drawing>
          <wp:inline distT="0" distB="0" distL="0" distR="0">
            <wp:extent cx="5934075" cy="1209675"/>
            <wp:effectExtent l="19050" t="0" r="9525" b="0"/>
            <wp:docPr id="9" name="Рисунок 9" descr="C:\Users\DaNkO\AppData\Local\Microsoft\Windows\INetCache\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kO\AppData\Local\Microsoft\Windows\INetCache\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D1" w:rsidRPr="00D719D1" w:rsidRDefault="00D719D1" w:rsidP="00D719D1">
      <w:pPr>
        <w:pStyle w:val="a3"/>
        <w:jc w:val="center"/>
        <w:rPr>
          <w:sz w:val="28"/>
          <w:szCs w:val="28"/>
        </w:rPr>
      </w:pPr>
      <w:r>
        <w:t xml:space="preserve">Рисунок </w:t>
      </w:r>
      <w:r w:rsidRPr="00D719D1">
        <w:t>6. Схема взаимодействия технических средств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 должны быть объединены в отказоустойчивый кластер. Серверы приложений должны образовывать кластер с балансировкой нагрузки.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Серверы БД, серверы приложений и сервер системы формирования отчетности должны быть объединены одной локальной сетью, с пропускной способностью не менее 100 Мбит.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серверов БД: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lastRenderedPageBreak/>
        <w:t xml:space="preserve">Процессор – </w:t>
      </w:r>
      <w:r>
        <w:rPr>
          <w:color w:val="000000"/>
          <w:sz w:val="28"/>
          <w:szCs w:val="28"/>
          <w:lang w:val="en-US"/>
        </w:rPr>
        <w:t xml:space="preserve">Intel Xeon Gold 6254 3.2 </w:t>
      </w:r>
      <w:r>
        <w:rPr>
          <w:color w:val="000000"/>
          <w:sz w:val="28"/>
          <w:szCs w:val="28"/>
        </w:rPr>
        <w:t>ГГц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Объем оперативной памяти – 128 Гб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280" w:after="0"/>
      </w:pPr>
      <w:r>
        <w:rPr>
          <w:color w:val="000000"/>
          <w:sz w:val="28"/>
          <w:szCs w:val="28"/>
        </w:rPr>
        <w:t>Дисковая подсистема – 60 Тб</w:t>
      </w:r>
    </w:p>
    <w:p w:rsidR="00D719D1" w:rsidRDefault="00D719D1" w:rsidP="00D719D1">
      <w:pPr>
        <w:pStyle w:val="a3"/>
        <w:numPr>
          <w:ilvl w:val="0"/>
          <w:numId w:val="15"/>
        </w:numPr>
        <w:spacing w:before="0" w:after="200"/>
      </w:pPr>
      <w:r>
        <w:rPr>
          <w:color w:val="000000"/>
          <w:sz w:val="28"/>
          <w:szCs w:val="28"/>
        </w:rPr>
        <w:t>Сетевой адаптер – 100 Мбит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Требования к техническим характеристикам системы хранения данных: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Дисковая подсистема 0,5 Тб </w:t>
      </w:r>
      <w:proofErr w:type="spellStart"/>
      <w:r>
        <w:rPr>
          <w:color w:val="000000"/>
          <w:sz w:val="28"/>
          <w:szCs w:val="28"/>
        </w:rPr>
        <w:t>Raid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 xml:space="preserve"> 5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>Требования к техническим характеристикам серверов приложений: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Xeon</w:t>
      </w:r>
      <w:proofErr w:type="spellEnd"/>
      <w:r>
        <w:rPr>
          <w:color w:val="000000"/>
          <w:sz w:val="28"/>
          <w:szCs w:val="28"/>
        </w:rPr>
        <w:t xml:space="preserve"> 5120 2.2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1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Устройство чтения компакт-дисков (DVD-ROM);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</w:t>
      </w:r>
      <w:proofErr w:type="spellStart"/>
      <w:r>
        <w:rPr>
          <w:color w:val="000000"/>
          <w:sz w:val="28"/>
          <w:szCs w:val="28"/>
        </w:rPr>
        <w:t>веб</w:t>
      </w:r>
      <w:proofErr w:type="spellEnd"/>
      <w:r>
        <w:rPr>
          <w:color w:val="000000"/>
          <w:sz w:val="28"/>
          <w:szCs w:val="28"/>
        </w:rPr>
        <w:t xml:space="preserve"> - сервера:</w:t>
      </w:r>
    </w:p>
    <w:p w:rsidR="00D719D1" w:rsidRPr="000A66CD" w:rsidRDefault="00D719D1" w:rsidP="00D719D1">
      <w:pPr>
        <w:pStyle w:val="a3"/>
        <w:rPr>
          <w:lang w:val="en-US"/>
        </w:rPr>
      </w:pPr>
      <w:r>
        <w:rPr>
          <w:color w:val="000000"/>
          <w:sz w:val="28"/>
          <w:szCs w:val="28"/>
          <w:lang w:val="en-US"/>
        </w:rPr>
        <w:t xml:space="preserve">- </w:t>
      </w:r>
      <w:r>
        <w:rPr>
          <w:color w:val="000000"/>
          <w:sz w:val="28"/>
          <w:szCs w:val="28"/>
        </w:rPr>
        <w:t>Процессор</w:t>
      </w:r>
      <w:r>
        <w:rPr>
          <w:sz w:val="28"/>
          <w:szCs w:val="28"/>
          <w:lang w:val="en-US"/>
        </w:rPr>
        <w:t xml:space="preserve">– </w:t>
      </w:r>
      <w:hyperlink r:id="rId21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 xml:space="preserve">AMD </w:t>
        </w:r>
        <w:proofErr w:type="spellStart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Ryzen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</w:t>
        </w:r>
        <w:proofErr w:type="spellStart"/>
        <w:r w:rsidRPr="00D719D1">
          <w:rPr>
            <w:rStyle w:val="a6"/>
            <w:rFonts w:eastAsiaTheme="majorEastAsia"/>
            <w:b w:val="0"/>
            <w:sz w:val="28"/>
            <w:szCs w:val="28"/>
            <w:shd w:val="clear" w:color="auto" w:fill="FFFFFF"/>
            <w:lang w:val="en-US"/>
          </w:rPr>
          <w:t>Threadripper</w:t>
        </w:r>
        <w:proofErr w:type="spellEnd"/>
        <w:r>
          <w:rPr>
            <w:rStyle w:val="-"/>
            <w:color w:val="auto"/>
            <w:sz w:val="28"/>
            <w:szCs w:val="28"/>
            <w:u w:val="none"/>
            <w:shd w:val="clear" w:color="auto" w:fill="FFFFFF"/>
            <w:lang w:val="en-US"/>
          </w:rPr>
          <w:t> 2950X </w:t>
        </w:r>
      </w:hyperlink>
      <w:hyperlink r:id="rId22" w:tgtFrame="Процессор AMD Ryzen Threadripper 2950X Colfax (sTR4, L3 32768Kb)">
        <w:r>
          <w:rPr>
            <w:rStyle w:val="-"/>
            <w:color w:val="auto"/>
            <w:sz w:val="28"/>
            <w:szCs w:val="28"/>
            <w:u w:val="none"/>
            <w:lang w:val="en-US"/>
          </w:rPr>
          <w:t> </w:t>
        </w:r>
      </w:hyperlink>
      <w:r>
        <w:rPr>
          <w:color w:val="000000"/>
          <w:sz w:val="28"/>
          <w:szCs w:val="28"/>
          <w:lang w:val="en-US"/>
        </w:rPr>
        <w:t xml:space="preserve">3.5 </w:t>
      </w:r>
      <w:r>
        <w:rPr>
          <w:color w:val="000000"/>
          <w:sz w:val="28"/>
          <w:szCs w:val="28"/>
        </w:rPr>
        <w:t>ГГц</w:t>
      </w:r>
      <w:r>
        <w:rPr>
          <w:color w:val="000000"/>
          <w:sz w:val="28"/>
          <w:szCs w:val="28"/>
          <w:lang w:val="en-US"/>
        </w:rPr>
        <w:t>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32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 Тб;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D719D1">
      <w:pPr>
        <w:pStyle w:val="a3"/>
        <w:ind w:firstLine="708"/>
      </w:pPr>
      <w:r>
        <w:rPr>
          <w:color w:val="000000"/>
          <w:sz w:val="28"/>
          <w:szCs w:val="28"/>
        </w:rPr>
        <w:t xml:space="preserve">Требования к техническим характеристикам ПК пользователя 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 xml:space="preserve">- Процессор – </w:t>
      </w:r>
      <w:proofErr w:type="spellStart"/>
      <w:r>
        <w:rPr>
          <w:color w:val="000000"/>
          <w:sz w:val="28"/>
          <w:szCs w:val="28"/>
        </w:rPr>
        <w:t>Intel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Pentium</w:t>
      </w:r>
      <w:proofErr w:type="spellEnd"/>
      <w:r>
        <w:rPr>
          <w:color w:val="000000"/>
          <w:sz w:val="28"/>
          <w:szCs w:val="28"/>
        </w:rPr>
        <w:t xml:space="preserve"> 4560 3.5 ГГц;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Объем оперативной памяти – 4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Дисковая подсистема – 40 Гб;</w:t>
      </w:r>
    </w:p>
    <w:p w:rsidR="00D719D1" w:rsidRDefault="00D719D1" w:rsidP="00D719D1">
      <w:pPr>
        <w:pStyle w:val="a3"/>
      </w:pPr>
      <w:r>
        <w:rPr>
          <w:color w:val="000000"/>
          <w:sz w:val="28"/>
          <w:szCs w:val="28"/>
        </w:rPr>
        <w:t>- Сетевой адаптер – 100 Мбит.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4.1.8.1 Требования к обеспечению надёжного (устойчивого) функционирования системы</w:t>
      </w:r>
    </w:p>
    <w:p w:rsidR="00D719D1" w:rsidRPr="00D719D1" w:rsidRDefault="00D719D1" w:rsidP="00D719D1">
      <w:pPr>
        <w:ind w:left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Программа должна работать с надежностью 95 %.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lastRenderedPageBreak/>
        <w:t>Надёжное (устойчивое) функционирование программы должно быть обеспечено выполнением совокупности организационно-технических мероприятий, перечень которых приведён ниже: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бесперебойного питания сервера, на котором установлена система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сервера, обеспечивающего бесперебойную работу всех его составляющих (как программных, так и аппаратных)</w:t>
      </w:r>
    </w:p>
    <w:p w:rsidR="00D719D1" w:rsidRPr="00D719D1" w:rsidRDefault="00D719D1" w:rsidP="00D719D1">
      <w:pPr>
        <w:pStyle w:val="a4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Организация технического обслуживания сети в связи с необходимостью обеспечения бесперебойного доступа к системе через сеть.</w: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4.1.8.2 Время восстановления после отказа</w:t>
      </w:r>
    </w:p>
    <w:p w:rsid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или другими внешними факторами не должно превышать времени запуска всех служб системы-сервера, </w:t>
      </w:r>
      <w:proofErr w:type="gramStart"/>
      <w:r w:rsidRPr="00D719D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719D1">
        <w:rPr>
          <w:rFonts w:ascii="Times New Roman" w:hAnsi="Times New Roman" w:cs="Times New Roman"/>
          <w:sz w:val="28"/>
          <w:szCs w:val="28"/>
        </w:rPr>
        <w:t xml:space="preserve"> котором установлена настоящая система.</w:t>
      </w:r>
    </w:p>
    <w:p w:rsidR="00D719D1" w:rsidRPr="00D719D1" w:rsidRDefault="00D719D1" w:rsidP="00D719D1">
      <w:pPr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32"/>
          <w:szCs w:val="32"/>
        </w:rPr>
        <w:t>4.1.9 Требования к безопасности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  <w:r w:rsidRPr="00D719D1">
        <w:rPr>
          <w:rFonts w:ascii="Times New Roman" w:hAnsi="Times New Roman" w:cs="Times New Roman"/>
          <w:sz w:val="32"/>
          <w:szCs w:val="32"/>
        </w:rPr>
        <w:t>4.1.9.1 Защита от несанкционированного доступа</w:t>
      </w:r>
    </w:p>
    <w:p w:rsidR="00D719D1" w:rsidRPr="00D719D1" w:rsidRDefault="00D719D1" w:rsidP="00D719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Для защиты от несанкционированного доступа система должна быть снабжена подсистемой авторизации. Для каждой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19D1">
        <w:rPr>
          <w:rFonts w:ascii="Times New Roman" w:hAnsi="Times New Roman" w:cs="Times New Roman"/>
          <w:sz w:val="28"/>
          <w:szCs w:val="28"/>
        </w:rPr>
        <w:t>системы необходимо создать учётную запись. Авторизация должна производиться по логину и паролю.</w:t>
      </w:r>
    </w:p>
    <w:p w:rsidR="00D719D1" w:rsidRPr="0098578A" w:rsidRDefault="00D719D1" w:rsidP="00D719D1">
      <w:pPr>
        <w:pStyle w:val="3"/>
        <w:numPr>
          <w:ilvl w:val="0"/>
          <w:numId w:val="0"/>
        </w:numPr>
      </w:pPr>
      <w:bookmarkStart w:id="24" w:name="_Toc514712615"/>
      <w:bookmarkStart w:id="25" w:name="_Toc514712863"/>
      <w:bookmarkStart w:id="26" w:name="_Toc514712904"/>
      <w:bookmarkStart w:id="27" w:name="_Toc514713031"/>
      <w:bookmarkStart w:id="28" w:name="_Toc514880354"/>
      <w:bookmarkStart w:id="29" w:name="_Toc514880790"/>
      <w:bookmarkStart w:id="30" w:name="_Toc515492889"/>
      <w:bookmarkStart w:id="31" w:name="_Toc517133122"/>
      <w:r>
        <w:t xml:space="preserve">4.1.10 </w:t>
      </w:r>
      <w:r w:rsidRPr="0098578A">
        <w:t>Требования к метрологическому обеспечению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D719D1" w:rsidRPr="00D719D1" w:rsidRDefault="00D719D1" w:rsidP="00D719D1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719D1">
        <w:rPr>
          <w:rFonts w:ascii="Times New Roman" w:hAnsi="Times New Roman" w:cs="Times New Roman"/>
          <w:sz w:val="28"/>
          <w:szCs w:val="28"/>
        </w:rPr>
        <w:t>Требования к метрологическому обеспечению не предъявляются.</w:t>
      </w:r>
    </w:p>
    <w:p w:rsidR="00D719D1" w:rsidRDefault="00D719D1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220724" w:rsidRPr="00D719D1" w:rsidRDefault="00220724" w:rsidP="00D719D1">
      <w:pPr>
        <w:rPr>
          <w:rFonts w:ascii="Times New Roman" w:hAnsi="Times New Roman" w:cs="Times New Roman"/>
          <w:sz w:val="32"/>
          <w:szCs w:val="32"/>
        </w:rPr>
      </w:pPr>
    </w:p>
    <w:p w:rsidR="00D719D1" w:rsidRDefault="00D719D1" w:rsidP="00D719D1">
      <w:pPr>
        <w:pStyle w:val="2"/>
        <w:numPr>
          <w:ilvl w:val="1"/>
          <w:numId w:val="18"/>
        </w:numPr>
      </w:pPr>
      <w:bookmarkStart w:id="32" w:name="_Toc517133123"/>
      <w:r w:rsidRPr="005B1ACB">
        <w:t>Пояснительная записка к программному обеспечению</w:t>
      </w:r>
      <w:bookmarkEnd w:id="32"/>
    </w:p>
    <w:p w:rsidR="00D719D1" w:rsidRDefault="00D719D1" w:rsidP="00D719D1">
      <w:pPr>
        <w:pStyle w:val="3"/>
        <w:numPr>
          <w:ilvl w:val="2"/>
          <w:numId w:val="18"/>
        </w:numPr>
        <w:rPr>
          <w:rFonts w:eastAsiaTheme="minorHAnsi"/>
        </w:rPr>
      </w:pPr>
      <w:bookmarkStart w:id="33" w:name="_Toc514712488"/>
      <w:bookmarkStart w:id="34" w:name="_Toc514712577"/>
      <w:bookmarkStart w:id="35" w:name="_Toc514712825"/>
      <w:bookmarkStart w:id="36" w:name="_Toc514712866"/>
      <w:bookmarkStart w:id="37" w:name="_Toc514712993"/>
      <w:bookmarkStart w:id="38" w:name="_Toc514880318"/>
      <w:bookmarkStart w:id="39" w:name="_Toc514880754"/>
      <w:bookmarkStart w:id="40" w:name="_Toc515492849"/>
      <w:bookmarkStart w:id="41" w:name="_Toc517133124"/>
      <w:r w:rsidRPr="00FA0A2F">
        <w:rPr>
          <w:rFonts w:eastAsiaTheme="minorHAnsi"/>
        </w:rPr>
        <w:t>Анализ предметной области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:rsidR="00D719D1" w:rsidRPr="00670715" w:rsidRDefault="00D719D1" w:rsidP="00D719D1">
      <w:pPr>
        <w:ind w:left="708" w:firstLine="12"/>
        <w:rPr>
          <w:rFonts w:ascii="Times New Roman" w:hAnsi="Times New Roman" w:cs="Times New Roman"/>
          <w:sz w:val="28"/>
          <w:szCs w:val="28"/>
        </w:rPr>
      </w:pPr>
      <w:bookmarkStart w:id="42" w:name="OLE_LINK74"/>
      <w:r w:rsidRPr="00670715">
        <w:rPr>
          <w:rFonts w:ascii="Times New Roman" w:hAnsi="Times New Roman" w:cs="Times New Roman"/>
          <w:sz w:val="28"/>
          <w:szCs w:val="28"/>
        </w:rPr>
        <w:t>Анализ предметной области приведен в разделе 1.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43" w:name="_Toc515492852"/>
      <w:bookmarkStart w:id="44" w:name="_Toc517133125"/>
      <w:bookmarkEnd w:id="42"/>
      <w:r>
        <w:t>Формулировка проблемы</w:t>
      </w:r>
      <w:bookmarkEnd w:id="43"/>
      <w:bookmarkEnd w:id="44"/>
    </w:p>
    <w:p w:rsidR="00D719D1" w:rsidRPr="00670715" w:rsidRDefault="00D719D1" w:rsidP="00D719D1">
      <w:pPr>
        <w:ind w:left="708" w:firstLine="12"/>
        <w:rPr>
          <w:sz w:val="28"/>
          <w:szCs w:val="28"/>
        </w:rPr>
      </w:pPr>
      <w:r w:rsidRPr="00670715">
        <w:rPr>
          <w:sz w:val="28"/>
          <w:szCs w:val="28"/>
        </w:rPr>
        <w:t>Формулировка проблемы приведена в разделе 2.</w:t>
      </w:r>
    </w:p>
    <w:p w:rsidR="00D719D1" w:rsidRPr="00FA0A2F" w:rsidRDefault="00D719D1" w:rsidP="00D719D1">
      <w:pPr>
        <w:pStyle w:val="3"/>
        <w:numPr>
          <w:ilvl w:val="2"/>
          <w:numId w:val="18"/>
        </w:numPr>
      </w:pPr>
      <w:bookmarkStart w:id="45" w:name="_Toc514712492"/>
      <w:bookmarkStart w:id="46" w:name="_Toc514712581"/>
      <w:bookmarkStart w:id="47" w:name="_Toc514712829"/>
      <w:bookmarkStart w:id="48" w:name="_Toc514712870"/>
      <w:bookmarkStart w:id="49" w:name="_Toc514712997"/>
      <w:bookmarkStart w:id="50" w:name="_Toc514880322"/>
      <w:bookmarkStart w:id="51" w:name="_Toc514880758"/>
      <w:bookmarkStart w:id="52" w:name="_Toc515492853"/>
      <w:bookmarkStart w:id="53" w:name="_Toc517133126"/>
      <w:r w:rsidRPr="00FA0A2F">
        <w:t>Обзор аналогов</w:t>
      </w:r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</w:p>
    <w:p w:rsidR="00D719D1" w:rsidRPr="00670715" w:rsidRDefault="00D719D1" w:rsidP="00D719D1">
      <w:pPr>
        <w:ind w:left="12" w:firstLine="708"/>
        <w:rPr>
          <w:sz w:val="28"/>
          <w:szCs w:val="28"/>
        </w:rPr>
      </w:pPr>
      <w:r w:rsidRPr="00670715">
        <w:rPr>
          <w:sz w:val="28"/>
          <w:szCs w:val="28"/>
        </w:rPr>
        <w:t>Обзор аналогов выполнен в разделе 3.</w:t>
      </w:r>
    </w:p>
    <w:p w:rsidR="00D719D1" w:rsidRDefault="00D719D1" w:rsidP="00D719D1">
      <w:pPr>
        <w:pStyle w:val="3"/>
        <w:numPr>
          <w:ilvl w:val="2"/>
          <w:numId w:val="18"/>
        </w:numPr>
      </w:pPr>
      <w:bookmarkStart w:id="54" w:name="_Toc515492854"/>
      <w:bookmarkStart w:id="55" w:name="_Toc517133127"/>
      <w:r w:rsidRPr="00075C43">
        <w:t xml:space="preserve">Назначение и </w:t>
      </w:r>
      <w:r w:rsidRPr="00FA0A2F">
        <w:t>область</w:t>
      </w:r>
      <w:r w:rsidRPr="00075C43">
        <w:t xml:space="preserve"> применения</w:t>
      </w:r>
      <w:bookmarkEnd w:id="54"/>
      <w:bookmarkEnd w:id="55"/>
    </w:p>
    <w:p w:rsidR="00D719D1" w:rsidRDefault="00D719D1" w:rsidP="00D719D1">
      <w:pPr>
        <w:ind w:firstLine="708"/>
        <w:rPr>
          <w:sz w:val="28"/>
          <w:szCs w:val="28"/>
        </w:rPr>
      </w:pPr>
      <w:r w:rsidRPr="00670715">
        <w:rPr>
          <w:sz w:val="28"/>
          <w:szCs w:val="28"/>
        </w:rPr>
        <w:t>Цели, назначение и области использования системы приведены в</w:t>
      </w:r>
      <w:r w:rsidR="00670715">
        <w:rPr>
          <w:sz w:val="28"/>
          <w:szCs w:val="28"/>
        </w:rPr>
        <w:t xml:space="preserve"> </w:t>
      </w:r>
      <w:r w:rsidRPr="00670715">
        <w:rPr>
          <w:sz w:val="28"/>
          <w:szCs w:val="28"/>
        </w:rPr>
        <w:t>подразделах 4.1.2.1 и 4.1.2.2 технического задания соответственно.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Модуль импорта и корректировки реестров договоров – это программное решение, обеспечивающее оптимизация выполнению работы </w:t>
      </w:r>
      <w:r>
        <w:rPr>
          <w:sz w:val="28"/>
          <w:szCs w:val="28"/>
        </w:rPr>
        <w:lastRenderedPageBreak/>
        <w:t>по внедрению, редактированию и учеты договоров страхования,</w:t>
      </w:r>
      <w:r w:rsidRPr="00670715">
        <w:t xml:space="preserve"> </w:t>
      </w:r>
      <w:r w:rsidRPr="00670715">
        <w:rPr>
          <w:rFonts w:ascii="Times New Roman" w:hAnsi="Times New Roman" w:cs="Times New Roman"/>
          <w:sz w:val="28"/>
          <w:szCs w:val="28"/>
        </w:rPr>
        <w:t>предоставляя разработчикам и администраторам унифицированные и централизованные средства разработки, тестирования и контроля протекания всех интеграционных сценариев.</w:t>
      </w:r>
    </w:p>
    <w:p w:rsidR="00670715" w:rsidRP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 Технические характеристики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 xml:space="preserve">4.2.5.1 </w:t>
      </w:r>
      <w:r>
        <w:rPr>
          <w:rFonts w:ascii="Times New Roman" w:hAnsi="Times New Roman" w:cs="Times New Roman"/>
          <w:sz w:val="32"/>
          <w:szCs w:val="32"/>
        </w:rPr>
        <w:t>Постановка задачи на разработку программы</w:t>
      </w:r>
    </w:p>
    <w:p w:rsidR="00670715" w:rsidRDefault="00670715" w:rsidP="00670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разработать программный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продукт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будет: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Выполнять аутентификацию пользователя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Загружать документы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670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клиентской части приложения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>-сообщений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Отображать информацию о содержании БД в клиентской части приложения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Передавать и сохранять реестры договоров в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запросов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редактировать данные из реестров</w:t>
      </w:r>
    </w:p>
    <w:p w:rsidR="00670715" w:rsidRDefault="00670715" w:rsidP="00670715">
      <w:pPr>
        <w:pStyle w:val="a4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Позволять удалять данные из реестров</w:t>
      </w:r>
    </w:p>
    <w:p w:rsidR="00670715" w:rsidRDefault="00670715" w:rsidP="00670715">
      <w:pPr>
        <w:rPr>
          <w:rFonts w:ascii="Times New Roman" w:hAnsi="Times New Roman" w:cs="Times New Roman"/>
          <w:sz w:val="32"/>
          <w:szCs w:val="32"/>
        </w:rPr>
      </w:pPr>
      <w:r w:rsidRPr="00670715">
        <w:rPr>
          <w:rFonts w:ascii="Times New Roman" w:hAnsi="Times New Roman" w:cs="Times New Roman"/>
          <w:sz w:val="32"/>
          <w:szCs w:val="32"/>
        </w:rPr>
        <w:t>4.2.5.2 Описание алгоритма и функционирования программы</w:t>
      </w:r>
    </w:p>
    <w:p w:rsidR="00670715" w:rsidRDefault="00670715" w:rsidP="0067071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70715">
        <w:rPr>
          <w:rFonts w:ascii="Times New Roman" w:hAnsi="Times New Roman" w:cs="Times New Roman"/>
          <w:sz w:val="28"/>
          <w:szCs w:val="28"/>
        </w:rPr>
        <w:t>Общий алгоритм функционирования программы состоит из следующих этапов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Аутентификацию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возможных действий с реестрами: добавление, удаление, обработка</w:t>
      </w:r>
    </w:p>
    <w:p w:rsidR="00670715" w:rsidRDefault="00670715" w:rsidP="00670715">
      <w:pPr>
        <w:pStyle w:val="a4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Отображение результатов действия</w:t>
      </w:r>
    </w:p>
    <w:p w:rsidR="00220724" w:rsidRPr="00220724" w:rsidRDefault="00220724" w:rsidP="00220724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Также общий алгоритм работы программы представлен на рисунке 4.7.</w:t>
      </w:r>
      <w:r w:rsidR="005F3A69" w:rsidRPr="00F57A28">
        <w:rPr>
          <w:rFonts w:ascii="Times New Roman" w:hAnsi="Times New Roman" w:cs="Times New Roman"/>
          <w:sz w:val="28"/>
          <w:szCs w:val="28"/>
        </w:rPr>
        <w:pict>
          <v:shape id="_x0000_i1028" type="#_x0000_t75" style="width:297.75pt;height:681pt">
            <v:imagedata r:id="rId23" o:title="Алгоритм"/>
          </v:shape>
        </w:pict>
      </w:r>
    </w:p>
    <w:p w:rsidR="00D719D1" w:rsidRDefault="00D719D1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9D0534" w:rsidRDefault="0087447A" w:rsidP="00E21B26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входных и выходных данных выступают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74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сообщения, в качестве протокола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9D0534">
        <w:rPr>
          <w:rFonts w:ascii="Times New Roman" w:hAnsi="Times New Roman" w:cs="Times New Roman"/>
          <w:sz w:val="28"/>
          <w:szCs w:val="28"/>
        </w:rPr>
        <w:t>.</w:t>
      </w:r>
    </w:p>
    <w:p w:rsidR="009D0534" w:rsidRDefault="009D0534" w:rsidP="00E21B26">
      <w:p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9D0534">
        <w:rPr>
          <w:rFonts w:ascii="Times New Roman" w:hAnsi="Times New Roman" w:cs="Times New Roman"/>
          <w:sz w:val="32"/>
          <w:szCs w:val="32"/>
        </w:rPr>
        <w:t>4.2.5.3 Описание и обоснование выбора состава технических и программных средств</w:t>
      </w:r>
    </w:p>
    <w:p w:rsidR="00CE17E6" w:rsidRPr="00CE17E6" w:rsidRDefault="00CE17E6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</w:t>
      </w:r>
      <w:r w:rsidR="005B09FB"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одним из самых распространенных и популярных языков программирования. Первая версия языка появилась еще в 1996 году в недрах компании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Sun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Microsystems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впоследствии поглощенной компанией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Oracle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задумывался как универсальный язык программирования, который можно применять для различного рода задач.</w:t>
      </w:r>
    </w:p>
    <w:p w:rsidR="00CE17E6" w:rsidRPr="005B09FB" w:rsidRDefault="00CE17E6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Ключевой особенностью языка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его код сначала транслируется в специальный байт-код, независимый от платформы. А затем этот байт-код выполняется виртуальной машиной JVM (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Virtual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Machine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). В этом плане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отличается от стандартных интерпретируемых языков как PHP или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Perl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код которых сразу же выполняется интерпретатором. В то же время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не является и чисто компилируемым языком, как</w:t>
      </w:r>
      <w:proofErr w:type="gram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proofErr w:type="gram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С++. </w:t>
      </w:r>
      <w:r w:rsidRPr="00CE17E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E17E6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</w:t>
      </w:r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Подобная архитектура обеспечивает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кроссплатформенность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аппаратную переносимость программ на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благодаря чему подобные программы без перекомпиляции могут выполняться на различных платформах -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Linux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Mac</w:t>
      </w:r>
      <w:proofErr w:type="spell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OS и т.д. Для каждой из платформ может быть своя реализация виртуальной машины JVM, но каждая из них может выполнять один и </w:t>
      </w:r>
      <w:proofErr w:type="gramStart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тот</w:t>
      </w:r>
      <w:proofErr w:type="gramEnd"/>
      <w:r w:rsidRPr="00CE17E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же код.</w:t>
      </w:r>
    </w:p>
    <w:p w:rsidR="00EC51C1" w:rsidRPr="005F3A69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объектно-ориентированным языком. Он поддерживает полиморфизм, наследование,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</w:t>
      </w:r>
    </w:p>
    <w:p w:rsidR="00EC51C1" w:rsidRDefault="00EC51C1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             Язык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Java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был выбран из за того, что это универсальный язык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программировании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который используют сотни тысяч компаний разного масштаба в своем корпоративном серверном ПО, а так же то, что он работает на всех платформах</w:t>
      </w:r>
      <w:r w:rsidR="00F60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60C40" w:rsidRPr="00F60C40" w:rsidRDefault="00F60C40" w:rsidP="00F60C40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252525"/>
          <w:sz w:val="28"/>
          <w:szCs w:val="28"/>
        </w:rPr>
      </w:pPr>
      <w:proofErr w:type="spellStart"/>
      <w:r w:rsidRPr="00F60C40">
        <w:rPr>
          <w:b/>
          <w:bCs/>
          <w:color w:val="252525"/>
          <w:sz w:val="28"/>
          <w:szCs w:val="28"/>
          <w:shd w:val="clear" w:color="auto" w:fill="FFFFFF"/>
        </w:rPr>
        <w:t>WildFly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> (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JBoss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Application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Server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) – сервер приложений </w:t>
      </w:r>
      <w:proofErr w:type="spellStart"/>
      <w:r w:rsidRPr="00F60C40">
        <w:rPr>
          <w:color w:val="252525"/>
          <w:sz w:val="28"/>
          <w:szCs w:val="28"/>
          <w:shd w:val="clear" w:color="auto" w:fill="FFFFFF"/>
        </w:rPr>
        <w:t>Java</w:t>
      </w:r>
      <w:proofErr w:type="spellEnd"/>
      <w:r w:rsidRPr="00F60C40">
        <w:rPr>
          <w:color w:val="252525"/>
          <w:sz w:val="28"/>
          <w:szCs w:val="28"/>
          <w:shd w:val="clear" w:color="auto" w:fill="FFFFFF"/>
        </w:rPr>
        <w:t xml:space="preserve"> EE, полностью </w:t>
      </w:r>
      <w:proofErr w:type="gramStart"/>
      <w:r w:rsidRPr="00F60C40">
        <w:rPr>
          <w:color w:val="252525"/>
          <w:sz w:val="28"/>
          <w:szCs w:val="28"/>
          <w:shd w:val="clear" w:color="auto" w:fill="FFFFFF"/>
        </w:rPr>
        <w:t>разработанным</w:t>
      </w:r>
      <w:proofErr w:type="gramEnd"/>
      <w:r w:rsidRPr="00F60C40">
        <w:rPr>
          <w:color w:val="252525"/>
          <w:sz w:val="28"/>
          <w:szCs w:val="28"/>
          <w:shd w:val="clear" w:color="auto" w:fill="FFFFFF"/>
        </w:rPr>
        <w:t xml:space="preserve"> на </w:t>
      </w:r>
      <w:proofErr w:type="spellStart"/>
      <w:r w:rsidRPr="00F60C40">
        <w:rPr>
          <w:sz w:val="28"/>
          <w:szCs w:val="28"/>
        </w:rPr>
        <w:fldChar w:fldCharType="begin"/>
      </w:r>
      <w:r w:rsidRPr="00F60C40">
        <w:rPr>
          <w:sz w:val="28"/>
          <w:szCs w:val="28"/>
        </w:rPr>
        <w:instrText xml:space="preserve"> HYPERLINK "https://ru.bmstu.wiki/Java" \o "Java" </w:instrText>
      </w:r>
      <w:r w:rsidRPr="00F60C40">
        <w:rPr>
          <w:sz w:val="28"/>
          <w:szCs w:val="28"/>
        </w:rPr>
        <w:fldChar w:fldCharType="separate"/>
      </w:r>
      <w:r w:rsidRPr="00F60C40">
        <w:rPr>
          <w:rStyle w:val="a5"/>
          <w:color w:val="245DC1"/>
          <w:sz w:val="28"/>
          <w:szCs w:val="28"/>
          <w:shd w:val="clear" w:color="auto" w:fill="FFFFFF"/>
        </w:rPr>
        <w:t>Java</w:t>
      </w:r>
      <w:proofErr w:type="spellEnd"/>
      <w:r w:rsidRPr="00F60C40">
        <w:rPr>
          <w:sz w:val="28"/>
          <w:szCs w:val="28"/>
        </w:rPr>
        <w:fldChar w:fldCharType="end"/>
      </w:r>
      <w:r w:rsidRPr="00F60C40">
        <w:rPr>
          <w:color w:val="252525"/>
          <w:sz w:val="28"/>
          <w:szCs w:val="28"/>
          <w:shd w:val="clear" w:color="auto" w:fill="FFFFFF"/>
        </w:rPr>
        <w:t>, и, следовательно, может работать в любой операционной системе, как 32-битной, так и 64-битной.</w:t>
      </w:r>
      <w:r w:rsidRPr="00F60C40">
        <w:rPr>
          <w:color w:val="252525"/>
          <w:sz w:val="28"/>
          <w:szCs w:val="28"/>
        </w:rPr>
        <w:t xml:space="preserve"> Основными характеристиками, на которых акцентируется внимание, являются возможности подключения, скорость отклика и </w:t>
      </w:r>
      <w:proofErr w:type="spellStart"/>
      <w:r w:rsidRPr="00F60C40">
        <w:rPr>
          <w:color w:val="252525"/>
          <w:sz w:val="28"/>
          <w:szCs w:val="28"/>
        </w:rPr>
        <w:t>масштабируемость</w:t>
      </w:r>
      <w:proofErr w:type="spellEnd"/>
      <w:r w:rsidRPr="00F60C40">
        <w:rPr>
          <w:color w:val="252525"/>
          <w:sz w:val="28"/>
          <w:szCs w:val="28"/>
        </w:rPr>
        <w:t xml:space="preserve">, а основным фактором, стоящим за улучшениями в этих областях, является новый </w:t>
      </w:r>
      <w:proofErr w:type="spellStart"/>
      <w:r w:rsidRPr="00F60C40">
        <w:rPr>
          <w:color w:val="252525"/>
          <w:sz w:val="28"/>
          <w:szCs w:val="28"/>
        </w:rPr>
        <w:t>веб-сервер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Undertow</w:t>
      </w:r>
      <w:proofErr w:type="spellEnd"/>
      <w:r w:rsidRPr="00F60C40">
        <w:rPr>
          <w:color w:val="252525"/>
          <w:sz w:val="28"/>
          <w:szCs w:val="28"/>
        </w:rPr>
        <w:t xml:space="preserve">, который является более мощным, чем его конкуренты, такие как </w:t>
      </w:r>
      <w:proofErr w:type="spellStart"/>
      <w:r w:rsidRPr="00F60C40">
        <w:rPr>
          <w:color w:val="252525"/>
          <w:sz w:val="28"/>
          <w:szCs w:val="28"/>
        </w:rPr>
        <w:t>Jetty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Web</w:t>
      </w:r>
      <w:proofErr w:type="spellEnd"/>
      <w:r w:rsidRPr="00F60C40">
        <w:rPr>
          <w:color w:val="252525"/>
          <w:sz w:val="28"/>
          <w:szCs w:val="28"/>
        </w:rPr>
        <w:t xml:space="preserve"> </w:t>
      </w:r>
      <w:proofErr w:type="spellStart"/>
      <w:r w:rsidRPr="00F60C40">
        <w:rPr>
          <w:color w:val="252525"/>
          <w:sz w:val="28"/>
          <w:szCs w:val="28"/>
        </w:rPr>
        <w:t>Server</w:t>
      </w:r>
      <w:proofErr w:type="spellEnd"/>
      <w:r w:rsidRPr="00F60C40">
        <w:rPr>
          <w:color w:val="252525"/>
          <w:sz w:val="28"/>
          <w:szCs w:val="28"/>
        </w:rPr>
        <w:t>.</w:t>
      </w:r>
    </w:p>
    <w:p w:rsidR="00F60C40" w:rsidRPr="00F60C40" w:rsidRDefault="00F60C40" w:rsidP="00F60C40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rPr>
          <w:color w:val="252525"/>
          <w:sz w:val="28"/>
          <w:szCs w:val="28"/>
        </w:rPr>
      </w:pPr>
      <w:r w:rsidRPr="00F60C40">
        <w:rPr>
          <w:color w:val="252525"/>
          <w:sz w:val="28"/>
          <w:szCs w:val="28"/>
        </w:rPr>
        <w:t xml:space="preserve">Управление памятью очень строгое, чтобы минимизировать максимальное выделение памяти кучи. Все сервисы, используемые </w:t>
      </w:r>
      <w:proofErr w:type="spellStart"/>
      <w:r w:rsidRPr="00F60C40">
        <w:rPr>
          <w:color w:val="252525"/>
          <w:sz w:val="28"/>
          <w:szCs w:val="28"/>
        </w:rPr>
        <w:t>WildFly</w:t>
      </w:r>
      <w:proofErr w:type="spellEnd"/>
      <w:r w:rsidRPr="00F60C40">
        <w:rPr>
          <w:color w:val="252525"/>
          <w:sz w:val="28"/>
          <w:szCs w:val="28"/>
        </w:rPr>
        <w:t>, используют общие индексированные метаданные, которые кэшируются, чтобы избежать дублирования. Они также имеют модульную загрузку, которая предотвращает загрузку дублирующихся классов и должна загружаться поверх системы, необходимой для загрузки.</w:t>
      </w:r>
    </w:p>
    <w:p w:rsidR="00EC51C1" w:rsidRDefault="00EC51C1" w:rsidP="00F60C40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автоматизации сборки проектов на основе описания их структуры в файлах на языке POM,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являющемся подмножеством XML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Проект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издаётся сообществом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Software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Foundation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где формально является частью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Jakarta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Project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EC51C1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EC51C1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обеспечивает декларативную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сборку проекта. В файлах описания проекта содержится его спецификация, а не отдельные команды выполнения. Все задачи по обработке файлов, описанные в спецификации,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Maven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выполняет посредством их обработки последовательностью встроенных и внешних </w:t>
      </w:r>
      <w:proofErr w:type="spellStart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Pr="00EC51C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C51C1" w:rsidRPr="005B09FB" w:rsidRDefault="00EC51C1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         </w:t>
      </w:r>
      <w:proofErr w:type="spellStart"/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Apache</w:t>
      </w:r>
      <w:proofErr w:type="spellEnd"/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C</w:t>
      </w:r>
      <w:proofErr w:type="spellStart"/>
      <w:r w:rsidRPr="00F60C4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ayenne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является общедоступным проектом под лицензией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Apache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обеспечивающим объектно-реляционной отображение (ORM) и удаленное взаимодействие сервисов. Другими словами, это инструмент для разработчиков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которым необходимо обращаться к базе данных (или нескольким базам данных). </w:t>
      </w:r>
      <w:proofErr w:type="spellStart"/>
      <w:proofErr w:type="gram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С</w:t>
      </w:r>
      <w:proofErr w:type="gram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ayenne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имеет множество уникальных и мощных возможностей, может решать широкий круг потребностей разработчиков. Он легко связывает одну или несколько схем баз данных непосредственно через </w:t>
      </w:r>
      <w:proofErr w:type="spellStart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proofErr w:type="spellEnd"/>
      <w:r w:rsidRPr="00EC51C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объекты, управляет автоматическими фиксациями и откатами, генерирует SQL , объединения, последовательности, и многое другое</w:t>
      </w:r>
      <w:r w:rsidR="005B09FB" w:rsidRPr="005B09FB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B09FB" w:rsidRPr="005F3A69" w:rsidRDefault="00F60C40" w:rsidP="00F60C40">
      <w:pPr>
        <w:tabs>
          <w:tab w:val="left" w:pos="709"/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="005B09FB"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RabbitMQ</w:t>
      </w:r>
      <w:proofErr w:type="spellEnd"/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программный брокер сообщений</w:t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основе стандарта AMQP — тиражируемое связующее программное обеспечение, ориентированное на обработку сообщений</w:t>
      </w:r>
      <w:r w:rsidRPr="00F60C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Состоит из сервера, библиотек поддержки п</w:t>
      </w:r>
      <w:r w:rsid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ротоколов HTTP, XMPP и STOMP</w:t>
      </w:r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клиентских библиотек AMQP для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Java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.NET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Framework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различных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плагинов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(таких как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плагины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мониторинга и управления через HTTP или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веб-интерфейс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или 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плагин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</w:t>
      </w:r>
      <w:proofErr w:type="spellStart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Shovel</w:t>
      </w:r>
      <w:proofErr w:type="spellEnd"/>
      <w:r w:rsidR="005B09FB"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для передачи сообщений между брокерами). 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F60C4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представляет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собой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компании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Google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для создания клиентских приложений. Прежде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всего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он нацелен на разработку SPA-решений (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Single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Page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Application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), то есть одностраничных приложений. В этом плане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наследником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другого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фреймворка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В то же время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это не новая версия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AngularJS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а принципиально </w:t>
      </w:r>
      <w:proofErr w:type="gram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новый</w:t>
      </w:r>
      <w:proofErr w:type="gram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фреймворк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 </w:t>
      </w:r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5B09FB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предоставляет такую функциональность, как двустороннее связывание, позволяющее динамически изменять данные в одном месте интерфейса при изменении данных модели в другом, шаблоны, маршрутизация и так далее.</w:t>
      </w:r>
      <w:r w:rsidRPr="005B09FB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Одной из ключевых особенностей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TypeScript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Одной из ключевых особенностей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Angular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является то, что он использует в качестве языка программирования </w:t>
      </w:r>
      <w:proofErr w:type="spellStart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TypeScript</w:t>
      </w:r>
      <w:proofErr w:type="spellEnd"/>
      <w:r w:rsidRPr="005B09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5B09FB" w:rsidRPr="005B09FB" w:rsidRDefault="005B09FB" w:rsidP="007959EE">
      <w:pPr>
        <w:tabs>
          <w:tab w:val="left" w:pos="3000"/>
          <w:tab w:val="left" w:pos="7920"/>
        </w:tabs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5B09F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4.2.5.4 Ожидаемые технико-экономические показатели</w:t>
      </w:r>
      <w:r w:rsidR="007959EE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ab/>
      </w:r>
    </w:p>
    <w:p w:rsidR="005B09FB" w:rsidRPr="005B09FB" w:rsidRDefault="005B09FB" w:rsidP="005B09F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09FB">
        <w:rPr>
          <w:rFonts w:ascii="Times New Roman" w:hAnsi="Times New Roman" w:cs="Times New Roman"/>
          <w:sz w:val="28"/>
          <w:szCs w:val="28"/>
        </w:rPr>
        <w:t xml:space="preserve">Значительное повышение прибыли страховой компании, </w:t>
      </w:r>
      <w:r>
        <w:rPr>
          <w:rFonts w:ascii="Times New Roman" w:hAnsi="Times New Roman" w:cs="Times New Roman"/>
          <w:sz w:val="28"/>
          <w:szCs w:val="28"/>
        </w:rPr>
        <w:t xml:space="preserve">вследствие оптимизации документооборота внутри предприятия. 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5B09FB" w:rsidRPr="005B09FB" w:rsidRDefault="005B09FB" w:rsidP="005B09FB">
      <w:pPr>
        <w:pStyle w:val="a4"/>
        <w:numPr>
          <w:ilvl w:val="1"/>
          <w:numId w:val="18"/>
        </w:num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9FB">
        <w:rPr>
          <w:rFonts w:ascii="Times New Roman" w:hAnsi="Times New Roman" w:cs="Times New Roman"/>
          <w:sz w:val="32"/>
          <w:szCs w:val="32"/>
        </w:rPr>
        <w:t>Описание программы</w:t>
      </w:r>
    </w:p>
    <w:p w:rsidR="005B09FB" w:rsidRPr="005B09FB" w:rsidRDefault="005B09FB" w:rsidP="005B09FB">
      <w:pPr>
        <w:pStyle w:val="a4"/>
        <w:numPr>
          <w:ilvl w:val="2"/>
          <w:numId w:val="18"/>
        </w:numPr>
        <w:tabs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5B09FB">
        <w:rPr>
          <w:rFonts w:ascii="Times New Roman" w:hAnsi="Times New Roman" w:cs="Times New Roman"/>
          <w:sz w:val="32"/>
          <w:szCs w:val="32"/>
        </w:rPr>
        <w:t>Общие сведения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B09FB">
        <w:rPr>
          <w:rFonts w:ascii="Times New Roman" w:hAnsi="Times New Roman" w:cs="Times New Roman"/>
          <w:sz w:val="28"/>
          <w:szCs w:val="28"/>
        </w:rPr>
        <w:t>Модуль импорта и корректировки реестров договоров страховой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B09FB">
        <w:rPr>
          <w:rFonts w:ascii="Times New Roman" w:hAnsi="Times New Roman" w:cs="Times New Roman"/>
          <w:sz w:val="28"/>
          <w:szCs w:val="28"/>
        </w:rPr>
        <w:t>компании имеет следующие атрибуты.</w:t>
      </w:r>
    </w:p>
    <w:p w:rsidR="005B09FB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:rsidR="005B09FB" w:rsidRPr="00DD5975" w:rsidRDefault="005B09FB" w:rsidP="005B09FB">
      <w:pPr>
        <w:tabs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DD5975">
        <w:rPr>
          <w:rFonts w:ascii="Times New Roman" w:hAnsi="Times New Roman" w:cs="Times New Roman"/>
          <w:sz w:val="32"/>
          <w:szCs w:val="32"/>
        </w:rPr>
        <w:t>4.3.1.2 Программное обеспечение, необходимое для функционирования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5975">
        <w:rPr>
          <w:rFonts w:ascii="Times New Roman" w:hAnsi="Times New Roman" w:cs="Times New Roman"/>
          <w:sz w:val="28"/>
          <w:szCs w:val="28"/>
        </w:rPr>
        <w:t>программы</w:t>
      </w:r>
    </w:p>
    <w:p w:rsidR="00DD5975" w:rsidRPr="00DD5975" w:rsidRDefault="00DD5975" w:rsidP="00DD597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D5975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модулем загрузки реестров должны быть, представлены одной из следующих операционных </w:t>
      </w:r>
      <w:r w:rsidRPr="00DD5975">
        <w:rPr>
          <w:rFonts w:ascii="Times New Roman" w:hAnsi="Times New Roman" w:cs="Times New Roman"/>
          <w:sz w:val="28"/>
          <w:szCs w:val="28"/>
        </w:rPr>
        <w:lastRenderedPageBreak/>
        <w:t xml:space="preserve">систем: </w:t>
      </w:r>
      <w:proofErr w:type="gramStart"/>
      <w:r w:rsidRPr="00DD5975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D5975">
        <w:rPr>
          <w:rFonts w:ascii="Times New Roman" w:hAnsi="Times New Roman" w:cs="Times New Roman"/>
          <w:sz w:val="28"/>
          <w:szCs w:val="28"/>
        </w:rPr>
        <w:t xml:space="preserve"> 7 или выше, </w:t>
      </w:r>
      <w:proofErr w:type="spellStart"/>
      <w:r w:rsidRPr="00DD5975">
        <w:rPr>
          <w:rFonts w:ascii="Times New Roman" w:hAnsi="Times New Roman" w:cs="Times New Roman"/>
          <w:sz w:val="28"/>
          <w:szCs w:val="28"/>
          <w:lang w:val="en-US"/>
        </w:rPr>
        <w:t>Ubuntu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16.04 </w:t>
      </w:r>
      <w:r w:rsidRPr="00DD5975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DD5975">
        <w:rPr>
          <w:rFonts w:ascii="Times New Roman" w:hAnsi="Times New Roman" w:cs="Times New Roman"/>
          <w:sz w:val="28"/>
          <w:szCs w:val="28"/>
        </w:rPr>
        <w:t xml:space="preserve">или выше, </w:t>
      </w:r>
      <w:proofErr w:type="spellStart"/>
      <w:r w:rsidRPr="00DD5975">
        <w:rPr>
          <w:rFonts w:ascii="Times New Roman" w:hAnsi="Times New Roman" w:cs="Times New Roman"/>
          <w:sz w:val="28"/>
          <w:szCs w:val="28"/>
          <w:lang w:val="en-US"/>
        </w:rPr>
        <w:t>UbuntuServer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16.04 </w:t>
      </w:r>
      <w:r w:rsidRPr="00DD5975">
        <w:rPr>
          <w:rFonts w:ascii="Times New Roman" w:hAnsi="Times New Roman" w:cs="Times New Roman"/>
          <w:sz w:val="28"/>
          <w:szCs w:val="28"/>
          <w:lang w:val="en-US"/>
        </w:rPr>
        <w:t>LTS</w:t>
      </w:r>
      <w:r w:rsidRPr="00DD5975">
        <w:rPr>
          <w:rFonts w:ascii="Times New Roman" w:hAnsi="Times New Roman" w:cs="Times New Roman"/>
          <w:sz w:val="28"/>
          <w:szCs w:val="28"/>
        </w:rPr>
        <w:t>или выше.</w:t>
      </w:r>
      <w:proofErr w:type="gramEnd"/>
    </w:p>
    <w:p w:rsidR="00DD5975" w:rsidRDefault="00DD5975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 же для функционирования программного продукта необходимо  следующее предустановленное программное обеспечение стороннего разработчика:</w:t>
      </w:r>
    </w:p>
    <w:p w:rsid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 приложений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Wildfly</w:t>
      </w:r>
      <w:proofErr w:type="spellEnd"/>
      <w:r w:rsidRPr="00DD59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версии 10 и выше</w:t>
      </w:r>
    </w:p>
    <w:p w:rsid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Oracle JDK </w:t>
      </w:r>
      <w:r>
        <w:rPr>
          <w:rFonts w:ascii="Times New Roman" w:hAnsi="Times New Roman" w:cs="Times New Roman"/>
          <w:sz w:val="28"/>
          <w:szCs w:val="28"/>
        </w:rPr>
        <w:t>версии 8 и выше</w:t>
      </w:r>
    </w:p>
    <w:p w:rsidR="00DD5975" w:rsidRPr="00DD5975" w:rsidRDefault="00DD5975" w:rsidP="00DD5975">
      <w:pPr>
        <w:pStyle w:val="a4"/>
        <w:numPr>
          <w:ilvl w:val="0"/>
          <w:numId w:val="22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Сервер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</w:p>
    <w:p w:rsidR="00DD5975" w:rsidRPr="00DD5975" w:rsidRDefault="00DD5975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32"/>
          <w:szCs w:val="32"/>
        </w:rPr>
      </w:pPr>
      <w:r w:rsidRPr="00DD5975">
        <w:rPr>
          <w:rFonts w:ascii="Times New Roman" w:hAnsi="Times New Roman" w:cs="Times New Roman"/>
          <w:sz w:val="32"/>
          <w:szCs w:val="32"/>
        </w:rPr>
        <w:t>4.3.1.3 Языки программирования, на которых написана программа</w:t>
      </w:r>
    </w:p>
    <w:p w:rsidR="005B09FB" w:rsidRP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Исходным языком программирования серверной части приложения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. В качестве языка для написания клиентской части выступает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Pr="006612CB">
        <w:rPr>
          <w:rFonts w:ascii="Times New Roman" w:hAnsi="Times New Roman" w:cs="Times New Roman"/>
          <w:sz w:val="28"/>
          <w:szCs w:val="28"/>
        </w:rPr>
        <w:t>.</w:t>
      </w:r>
    </w:p>
    <w:p w:rsidR="005B09FB" w:rsidRDefault="005B09F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Pr="006612CB" w:rsidRDefault="006612CB" w:rsidP="006612CB">
      <w:pPr>
        <w:pStyle w:val="a4"/>
        <w:numPr>
          <w:ilvl w:val="2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612CB">
        <w:rPr>
          <w:rFonts w:ascii="Times New Roman" w:hAnsi="Times New Roman" w:cs="Times New Roman"/>
          <w:sz w:val="28"/>
          <w:szCs w:val="28"/>
        </w:rPr>
        <w:t>Функционально назначение</w:t>
      </w:r>
    </w:p>
    <w:p w:rsidR="006612CB" w:rsidRPr="006612CB" w:rsidRDefault="006612CB" w:rsidP="006612CB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6612CB">
        <w:rPr>
          <w:rFonts w:ascii="Times New Roman" w:hAnsi="Times New Roman" w:cs="Times New Roman"/>
          <w:sz w:val="28"/>
          <w:szCs w:val="28"/>
        </w:rPr>
        <w:t>Классы решаемых задач</w:t>
      </w:r>
    </w:p>
    <w:p w:rsid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Модуль импорта и корректировки реестров договоров страховой компании обеспечивает хранение договоров, оптимизирует документооборот.</w:t>
      </w:r>
    </w:p>
    <w:p w:rsidR="00EA3E28" w:rsidRPr="00EA3E28" w:rsidRDefault="00EA3E28" w:rsidP="00EA3E28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A3E28">
        <w:rPr>
          <w:rFonts w:ascii="Times New Roman" w:hAnsi="Times New Roman" w:cs="Times New Roman"/>
          <w:sz w:val="28"/>
          <w:szCs w:val="28"/>
        </w:rPr>
        <w:t>Назначение программы</w:t>
      </w:r>
    </w:p>
    <w:p w:rsidR="006612CB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3E28">
        <w:rPr>
          <w:rFonts w:ascii="Times New Roman" w:hAnsi="Times New Roman" w:cs="Times New Roman"/>
          <w:sz w:val="28"/>
          <w:szCs w:val="28"/>
        </w:rPr>
        <w:t xml:space="preserve">Разрабатываемый программный продукт позволит снизить нагрузку на системы страховой компании, увеличит скорость учета договоров, а так же увеличит число обслуживаемых клиентов в единицу времени. </w:t>
      </w:r>
    </w:p>
    <w:p w:rsidR="00EA3E28" w:rsidRPr="00EA3E28" w:rsidRDefault="00EA3E28" w:rsidP="00EA3E28">
      <w:pPr>
        <w:pStyle w:val="a4"/>
        <w:numPr>
          <w:ilvl w:val="3"/>
          <w:numId w:val="18"/>
        </w:num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 w:rsidRPr="00EA3E28">
        <w:rPr>
          <w:rFonts w:ascii="Times New Roman" w:hAnsi="Times New Roman" w:cs="Times New Roman"/>
          <w:sz w:val="28"/>
          <w:szCs w:val="28"/>
        </w:rPr>
        <w:t>Сведения о функциональных ограничениях на применение</w:t>
      </w:r>
    </w:p>
    <w:p w:rsidR="00EA3E28" w:rsidRP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Модуль загрузки реестров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предназначении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работы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 xml:space="preserve"> для общения между серверной и клиентской частью, а так же с протоколом </w:t>
      </w:r>
      <w:r>
        <w:rPr>
          <w:rFonts w:ascii="Times New Roman" w:hAnsi="Times New Roman" w:cs="Times New Roman"/>
          <w:sz w:val="28"/>
          <w:szCs w:val="28"/>
          <w:lang w:val="en-US"/>
        </w:rPr>
        <w:t>AMQP</w:t>
      </w:r>
      <w:r w:rsidRPr="00EA3E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взаимодействия с брокером сообщений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RabbitMQ</w:t>
      </w:r>
      <w:proofErr w:type="spellEnd"/>
      <w:r w:rsidRPr="00EA3E28">
        <w:rPr>
          <w:rFonts w:ascii="Times New Roman" w:hAnsi="Times New Roman" w:cs="Times New Roman"/>
          <w:sz w:val="28"/>
          <w:szCs w:val="28"/>
        </w:rPr>
        <w:t>.</w:t>
      </w:r>
    </w:p>
    <w:p w:rsidR="00EA3E28" w:rsidRPr="00EA3E28" w:rsidRDefault="00EA3E28" w:rsidP="00EA3E28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Разрабатываемое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веб-приложение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может запускаться только внутри сервера приложений.</w:t>
      </w:r>
    </w:p>
    <w:p w:rsidR="006612C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p w:rsidR="006612CB" w:rsidRPr="005B09FB" w:rsidRDefault="006612CB" w:rsidP="00DD5975">
      <w:pPr>
        <w:tabs>
          <w:tab w:val="left" w:pos="709"/>
          <w:tab w:val="left" w:pos="3000"/>
        </w:tabs>
        <w:rPr>
          <w:rFonts w:ascii="Times New Roman" w:hAnsi="Times New Roman" w:cs="Times New Roman"/>
          <w:sz w:val="28"/>
          <w:szCs w:val="28"/>
        </w:rPr>
      </w:pPr>
    </w:p>
    <w:sectPr w:rsidR="006612CB" w:rsidRPr="005B09FB" w:rsidSect="0059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455AC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9AA4848"/>
    <w:multiLevelType w:val="hybridMultilevel"/>
    <w:tmpl w:val="63A64518"/>
    <w:lvl w:ilvl="0" w:tplc="041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>
    <w:nsid w:val="19B31C9D"/>
    <w:multiLevelType w:val="multilevel"/>
    <w:tmpl w:val="BE960CF4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A764A89"/>
    <w:multiLevelType w:val="hybridMultilevel"/>
    <w:tmpl w:val="7C1A7218"/>
    <w:lvl w:ilvl="0" w:tplc="EBDA98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EC061AC"/>
    <w:multiLevelType w:val="hybridMultilevel"/>
    <w:tmpl w:val="C290B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8417D"/>
    <w:multiLevelType w:val="hybridMultilevel"/>
    <w:tmpl w:val="8A660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656665"/>
    <w:multiLevelType w:val="multilevel"/>
    <w:tmpl w:val="0094A89E"/>
    <w:lvl w:ilvl="0">
      <w:start w:val="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F726906"/>
    <w:multiLevelType w:val="hybridMultilevel"/>
    <w:tmpl w:val="B94E9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4B4CB3"/>
    <w:multiLevelType w:val="hybridMultilevel"/>
    <w:tmpl w:val="5D7238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DC738D"/>
    <w:multiLevelType w:val="hybridMultilevel"/>
    <w:tmpl w:val="9A94AB7E"/>
    <w:lvl w:ilvl="0" w:tplc="7D8AA18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E65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3DE5A4F"/>
    <w:multiLevelType w:val="multilevel"/>
    <w:tmpl w:val="B748C23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2">
    <w:nsid w:val="4A1C4D0A"/>
    <w:multiLevelType w:val="hybridMultilevel"/>
    <w:tmpl w:val="95ECE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490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1FF7533"/>
    <w:multiLevelType w:val="multilevel"/>
    <w:tmpl w:val="0F708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56390AC3"/>
    <w:multiLevelType w:val="multilevel"/>
    <w:tmpl w:val="0648510C"/>
    <w:lvl w:ilvl="0">
      <w:start w:val="1"/>
      <w:numFmt w:val="decimal"/>
      <w:lvlText w:val="%1)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6">
    <w:nsid w:val="57966C16"/>
    <w:multiLevelType w:val="hybridMultilevel"/>
    <w:tmpl w:val="D1740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BC575D"/>
    <w:multiLevelType w:val="multilevel"/>
    <w:tmpl w:val="02C8FC0A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62A46CF4"/>
    <w:multiLevelType w:val="hybridMultilevel"/>
    <w:tmpl w:val="53A67F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055298"/>
    <w:multiLevelType w:val="multilevel"/>
    <w:tmpl w:val="B9B29270"/>
    <w:lvl w:ilvl="0">
      <w:start w:val="4"/>
      <w:numFmt w:val="bullet"/>
      <w:lvlText w:val="-"/>
      <w:lvlJc w:val="left"/>
      <w:pPr>
        <w:ind w:left="1128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88" w:hanging="360"/>
      </w:pPr>
      <w:rPr>
        <w:rFonts w:ascii="Wingdings" w:hAnsi="Wingdings" w:cs="Wingdings" w:hint="default"/>
      </w:rPr>
    </w:lvl>
  </w:abstractNum>
  <w:abstractNum w:abstractNumId="20">
    <w:nsid w:val="66B1539E"/>
    <w:multiLevelType w:val="hybridMultilevel"/>
    <w:tmpl w:val="A1FCD2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7535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4"/>
  </w:num>
  <w:num w:numId="3">
    <w:abstractNumId w:val="17"/>
  </w:num>
  <w:num w:numId="4">
    <w:abstractNumId w:val="5"/>
  </w:num>
  <w:num w:numId="5">
    <w:abstractNumId w:val="7"/>
  </w:num>
  <w:num w:numId="6">
    <w:abstractNumId w:val="15"/>
  </w:num>
  <w:num w:numId="7">
    <w:abstractNumId w:val="16"/>
  </w:num>
  <w:num w:numId="8">
    <w:abstractNumId w:val="12"/>
  </w:num>
  <w:num w:numId="9">
    <w:abstractNumId w:val="8"/>
  </w:num>
  <w:num w:numId="10">
    <w:abstractNumId w:val="18"/>
  </w:num>
  <w:num w:numId="11">
    <w:abstractNumId w:val="10"/>
  </w:num>
  <w:num w:numId="12">
    <w:abstractNumId w:val="21"/>
  </w:num>
  <w:num w:numId="13">
    <w:abstractNumId w:val="13"/>
  </w:num>
  <w:num w:numId="14">
    <w:abstractNumId w:val="6"/>
  </w:num>
  <w:num w:numId="15">
    <w:abstractNumId w:val="19"/>
  </w:num>
  <w:num w:numId="16">
    <w:abstractNumId w:val="4"/>
  </w:num>
  <w:num w:numId="17">
    <w:abstractNumId w:val="11"/>
  </w:num>
  <w:num w:numId="18">
    <w:abstractNumId w:val="0"/>
  </w:num>
  <w:num w:numId="19">
    <w:abstractNumId w:val="20"/>
  </w:num>
  <w:num w:numId="20">
    <w:abstractNumId w:val="3"/>
  </w:num>
  <w:num w:numId="21">
    <w:abstractNumId w:val="2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067825"/>
    <w:rsid w:val="0003205D"/>
    <w:rsid w:val="00067825"/>
    <w:rsid w:val="0019279D"/>
    <w:rsid w:val="001F6C45"/>
    <w:rsid w:val="00220724"/>
    <w:rsid w:val="0030110E"/>
    <w:rsid w:val="004A07B3"/>
    <w:rsid w:val="00594B18"/>
    <w:rsid w:val="005B09FB"/>
    <w:rsid w:val="005F3A69"/>
    <w:rsid w:val="006612CB"/>
    <w:rsid w:val="00670715"/>
    <w:rsid w:val="007959EE"/>
    <w:rsid w:val="0087447A"/>
    <w:rsid w:val="009D0534"/>
    <w:rsid w:val="00AE73FF"/>
    <w:rsid w:val="00B806D4"/>
    <w:rsid w:val="00B85514"/>
    <w:rsid w:val="00BF3937"/>
    <w:rsid w:val="00C15A18"/>
    <w:rsid w:val="00C17ADC"/>
    <w:rsid w:val="00CE17E6"/>
    <w:rsid w:val="00D719D1"/>
    <w:rsid w:val="00DD5975"/>
    <w:rsid w:val="00E21B26"/>
    <w:rsid w:val="00EA3E28"/>
    <w:rsid w:val="00EC51C1"/>
    <w:rsid w:val="00F24A51"/>
    <w:rsid w:val="00F57A28"/>
    <w:rsid w:val="00F60C40"/>
    <w:rsid w:val="00FD2E56"/>
    <w:rsid w:val="00FE2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B18"/>
  </w:style>
  <w:style w:type="paragraph" w:styleId="1">
    <w:name w:val="heading 1"/>
    <w:basedOn w:val="a"/>
    <w:next w:val="a"/>
    <w:link w:val="10"/>
    <w:uiPriority w:val="9"/>
    <w:qFormat/>
    <w:rsid w:val="00C17ADC"/>
    <w:pPr>
      <w:keepNext/>
      <w:keepLines/>
      <w:numPr>
        <w:numId w:val="3"/>
      </w:numPr>
      <w:spacing w:after="0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7ADC"/>
    <w:pPr>
      <w:keepNext/>
      <w:keepLines/>
      <w:numPr>
        <w:ilvl w:val="1"/>
        <w:numId w:val="3"/>
      </w:numPr>
      <w:spacing w:before="40" w:after="0"/>
      <w:jc w:val="both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17ADC"/>
    <w:pPr>
      <w:keepNext/>
      <w:keepLines/>
      <w:numPr>
        <w:ilvl w:val="2"/>
        <w:numId w:val="3"/>
      </w:numPr>
      <w:spacing w:before="40" w:after="0"/>
      <w:jc w:val="both"/>
      <w:outlineLvl w:val="2"/>
    </w:pPr>
    <w:rPr>
      <w:rFonts w:ascii="Times New Roman" w:eastAsiaTheme="majorEastAsia" w:hAnsi="Times New Roman" w:cstheme="majorBidi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17ADC"/>
    <w:pPr>
      <w:keepNext/>
      <w:keepLines/>
      <w:numPr>
        <w:ilvl w:val="3"/>
        <w:numId w:val="3"/>
      </w:numPr>
      <w:spacing w:before="40" w:after="0"/>
      <w:jc w:val="both"/>
      <w:outlineLvl w:val="3"/>
    </w:pPr>
    <w:rPr>
      <w:rFonts w:ascii="Times New Roman" w:eastAsiaTheme="majorEastAsia" w:hAnsi="Times New Roman" w:cstheme="majorBidi"/>
      <w:iCs/>
      <w:sz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C17ADC"/>
    <w:pPr>
      <w:keepNext/>
      <w:keepLines/>
      <w:numPr>
        <w:ilvl w:val="4"/>
        <w:numId w:val="3"/>
      </w:numPr>
      <w:spacing w:before="40" w:after="0"/>
      <w:jc w:val="both"/>
      <w:outlineLvl w:val="4"/>
    </w:pPr>
    <w:rPr>
      <w:rFonts w:ascii="Times New Roman" w:eastAsiaTheme="majorEastAsia" w:hAnsi="Times New Roman" w:cstheme="majorBidi"/>
      <w:sz w:val="3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7ADC"/>
    <w:pPr>
      <w:keepNext/>
      <w:keepLines/>
      <w:numPr>
        <w:ilvl w:val="5"/>
        <w:numId w:val="3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7ADC"/>
    <w:pPr>
      <w:keepNext/>
      <w:keepLines/>
      <w:numPr>
        <w:ilvl w:val="6"/>
        <w:numId w:val="3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7ADC"/>
    <w:pPr>
      <w:keepNext/>
      <w:keepLines/>
      <w:numPr>
        <w:ilvl w:val="7"/>
        <w:numId w:val="3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7ADC"/>
    <w:pPr>
      <w:keepNext/>
      <w:keepLines/>
      <w:numPr>
        <w:ilvl w:val="8"/>
        <w:numId w:val="3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06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6782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C15A18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7ADC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7ADC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C17ADC"/>
    <w:rPr>
      <w:rFonts w:ascii="Times New Roman" w:eastAsiaTheme="majorEastAsia" w:hAnsi="Times New Roman" w:cstheme="majorBidi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C17ADC"/>
    <w:rPr>
      <w:rFonts w:ascii="Times New Roman" w:eastAsiaTheme="majorEastAsia" w:hAnsi="Times New Roman" w:cstheme="majorBidi"/>
      <w:iCs/>
      <w:sz w:val="32"/>
    </w:rPr>
  </w:style>
  <w:style w:type="character" w:customStyle="1" w:styleId="50">
    <w:name w:val="Заголовок 5 Знак"/>
    <w:basedOn w:val="a0"/>
    <w:link w:val="5"/>
    <w:uiPriority w:val="9"/>
    <w:rsid w:val="00C17ADC"/>
    <w:rPr>
      <w:rFonts w:ascii="Times New Roman" w:eastAsiaTheme="majorEastAsia" w:hAnsi="Times New Roman" w:cstheme="majorBidi"/>
      <w:sz w:val="32"/>
    </w:rPr>
  </w:style>
  <w:style w:type="character" w:customStyle="1" w:styleId="60">
    <w:name w:val="Заголовок 6 Знак"/>
    <w:basedOn w:val="a0"/>
    <w:link w:val="6"/>
    <w:uiPriority w:val="9"/>
    <w:semiHidden/>
    <w:rsid w:val="00C17ADC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17ADC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17A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C17A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-">
    <w:name w:val="Интернет-ссылка"/>
    <w:basedOn w:val="a0"/>
    <w:uiPriority w:val="99"/>
    <w:semiHidden/>
    <w:unhideWhenUsed/>
    <w:rsid w:val="00D719D1"/>
    <w:rPr>
      <w:color w:val="0000FF"/>
      <w:u w:val="single"/>
    </w:rPr>
  </w:style>
  <w:style w:type="character" w:styleId="a6">
    <w:name w:val="Strong"/>
    <w:basedOn w:val="a0"/>
    <w:uiPriority w:val="22"/>
    <w:qFormat/>
    <w:rsid w:val="00D719D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D719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719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scovered.com.ua/glossary/akcionernoe-obshhestvo/" TargetMode="External"/><Relationship Id="rId13" Type="http://schemas.openxmlformats.org/officeDocument/2006/relationships/hyperlink" Target="https://ru.wikipedia.org/wiki/%D0%AE%D1%80%D0%B8%D0%B4%D0%B8%D1%87%D0%B5%D1%81%D0%BA%D0%BE%D0%B5_%D0%BB%D0%B8%D1%86%D0%BE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Relationship Id="rId7" Type="http://schemas.openxmlformats.org/officeDocument/2006/relationships/hyperlink" Target="http://discovered.com.ua/glossary/vzaimnoe-straxovanie/" TargetMode="External"/><Relationship Id="rId12" Type="http://schemas.openxmlformats.org/officeDocument/2006/relationships/hyperlink" Target="https://ru.wikipedia.org/wiki/%D0%A4%D0%B8%D0%B7%D0%B8%D1%87%D0%B5%D1%81%D0%BA%D0%BE%D0%B5_%D0%BB%D0%B8%D1%86%D0%BE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hyperlink" Target="http://discovered.com.ua/glossary/yuridicheskoe-lico/" TargetMode="External"/><Relationship Id="rId11" Type="http://schemas.openxmlformats.org/officeDocument/2006/relationships/hyperlink" Target="https://ru.wikipedia.org/wiki/%D0%98%D0%BC%D1%83%D1%89%D0%B5%D1%81%D1%82%D0%B2%D0%B5%D0%BD%D0%BD%D1%8B%D0%B9_%D0%B8%D0%BD%D1%82%D0%B5%D1%80%D0%B5%D1%81_(%D1%81%D1%82%D1%80%D0%B0%D1%85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1%82%D1%80%D0%B0%D1%85%D0%BE%D0%B2%D0%BE%D0%B9_%D1%84%D0%BE%D0%BD%D0%B4" TargetMode="External"/><Relationship Id="rId23" Type="http://schemas.openxmlformats.org/officeDocument/2006/relationships/image" Target="media/image6.png"/><Relationship Id="rId10" Type="http://schemas.openxmlformats.org/officeDocument/2006/relationships/hyperlink" Target="http://discovered.com.ua/glossary/vzaimnoe-straxovanie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discovered.com.ua/glossary/obshhestvo-s-ogranichennoj-otvetstvennostyu/" TargetMode="External"/><Relationship Id="rId14" Type="http://schemas.openxmlformats.org/officeDocument/2006/relationships/hyperlink" Target="https://ru.wikipedia.org/wiki/%D0%A1%D1%82%D1%80%D0%B0%D1%85%D0%BE%D0%B2%D0%BE%D0%B9_%D1%81%D0%BB%D1%83%D1%87%D0%B0%D0%B9" TargetMode="External"/><Relationship Id="rId22" Type="http://schemas.openxmlformats.org/officeDocument/2006/relationships/hyperlink" Target="https://market.yandex.ru/product--protsessor-amd-ryzen-threadripper-2950x-colfax-str4-l3-32768kb/214768441?show-uid=15576723491050176095016004&amp;nid=55330&amp;context=sear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3E868-09FA-40CA-99A7-F0C4BE585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25</Pages>
  <Words>3644</Words>
  <Characters>20772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6</cp:revision>
  <dcterms:created xsi:type="dcterms:W3CDTF">2019-05-16T15:29:00Z</dcterms:created>
  <dcterms:modified xsi:type="dcterms:W3CDTF">2019-05-22T18:31:00Z</dcterms:modified>
</cp:coreProperties>
</file>